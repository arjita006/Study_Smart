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527" w:rsidRPr="00AC3527" w:rsidRDefault="00AC3527" w:rsidP="00AC3527">
      <w:pPr>
        <w:spacing w:after="230" w:line="240" w:lineRule="auto"/>
        <w:textAlignment w:val="baseline"/>
        <w:outlineLvl w:val="0"/>
        <w:rPr>
          <w:rFonts w:ascii="Times New Roman" w:eastAsia="Times New Roman" w:hAnsi="Times New Roman" w:cs="Times New Roman"/>
          <w:kern w:val="36"/>
          <w:sz w:val="43"/>
          <w:szCs w:val="43"/>
          <w:lang w:eastAsia="en-IN"/>
        </w:rPr>
      </w:pPr>
      <w:r w:rsidRPr="00AC3527">
        <w:rPr>
          <w:rFonts w:ascii="Times New Roman" w:eastAsia="Times New Roman" w:hAnsi="Times New Roman" w:cs="Times New Roman"/>
          <w:kern w:val="36"/>
          <w:sz w:val="43"/>
          <w:szCs w:val="43"/>
          <w:lang w:eastAsia="en-IN"/>
        </w:rPr>
        <w:t>Paste command in Linux with examples</w:t>
      </w:r>
    </w:p>
    <w:p w:rsidR="00AC3527" w:rsidRPr="00AC3527" w:rsidRDefault="00AC3527" w:rsidP="00AC3527">
      <w:pPr>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 xml:space="preserve">Paste command is one of the useful commands in </w:t>
      </w:r>
      <w:proofErr w:type="gramStart"/>
      <w:r w:rsidRPr="00AC3527">
        <w:rPr>
          <w:rFonts w:ascii="Arial" w:eastAsia="Times New Roman" w:hAnsi="Arial" w:cs="Arial"/>
          <w:sz w:val="25"/>
          <w:szCs w:val="25"/>
          <w:lang w:eastAsia="en-IN"/>
        </w:rPr>
        <w:t>Unix</w:t>
      </w:r>
      <w:proofErr w:type="gramEnd"/>
      <w:r w:rsidRPr="00AC3527">
        <w:rPr>
          <w:rFonts w:ascii="Arial" w:eastAsia="Times New Roman" w:hAnsi="Arial" w:cs="Arial"/>
          <w:sz w:val="25"/>
          <w:szCs w:val="25"/>
          <w:lang w:eastAsia="en-IN"/>
        </w:rPr>
        <w:t xml:space="preserve"> or Linux operating system. It is used to join files horizontally (parallel merging) by outputting lines consisting of lines from each file specified, separated by </w:t>
      </w:r>
      <w:r w:rsidRPr="00AC3527">
        <w:rPr>
          <w:rFonts w:ascii="Arial" w:eastAsia="Times New Roman" w:hAnsi="Arial" w:cs="Arial"/>
          <w:b/>
          <w:bCs/>
          <w:sz w:val="25"/>
          <w:lang w:eastAsia="en-IN"/>
        </w:rPr>
        <w:t>tab</w:t>
      </w:r>
      <w:r w:rsidRPr="00AC3527">
        <w:rPr>
          <w:rFonts w:ascii="Arial" w:eastAsia="Times New Roman" w:hAnsi="Arial" w:cs="Arial"/>
          <w:sz w:val="25"/>
          <w:szCs w:val="25"/>
          <w:lang w:eastAsia="en-IN"/>
        </w:rPr>
        <w:t> as delimiter, to the standard output. When no file is specified, or put dash (“-“) instead of file name, paste reads from standard input and gives output as it is until a interrupt command </w:t>
      </w:r>
      <w:r w:rsidRPr="00AC3527">
        <w:rPr>
          <w:rFonts w:ascii="Arial" w:eastAsia="Times New Roman" w:hAnsi="Arial" w:cs="Arial"/>
          <w:b/>
          <w:bCs/>
          <w:sz w:val="25"/>
          <w:lang w:eastAsia="en-IN"/>
        </w:rPr>
        <w:t>[Ctrl-c]</w:t>
      </w:r>
      <w:r w:rsidRPr="00AC3527">
        <w:rPr>
          <w:rFonts w:ascii="Arial" w:eastAsia="Times New Roman" w:hAnsi="Arial" w:cs="Arial"/>
          <w:sz w:val="25"/>
          <w:szCs w:val="25"/>
          <w:lang w:eastAsia="en-IN"/>
        </w:rPr>
        <w:t> is given.</w:t>
      </w:r>
    </w:p>
    <w:p w:rsidR="00AC3527" w:rsidRPr="00AC3527" w:rsidRDefault="00AC3527" w:rsidP="00AC3527">
      <w:pPr>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b/>
          <w:bCs/>
          <w:sz w:val="25"/>
          <w:lang w:eastAsia="en-IN"/>
        </w:rPr>
        <w:t>Syntax:</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b/>
          <w:bCs/>
          <w:sz w:val="23"/>
          <w:lang w:eastAsia="en-IN"/>
        </w:rPr>
        <w:t>paste</w:t>
      </w:r>
      <w:proofErr w:type="gramEnd"/>
      <w:r w:rsidRPr="00AC3527">
        <w:rPr>
          <w:rFonts w:ascii="Consolas" w:eastAsia="Times New Roman" w:hAnsi="Consolas" w:cs="Consolas"/>
          <w:b/>
          <w:bCs/>
          <w:sz w:val="23"/>
          <w:lang w:eastAsia="en-IN"/>
        </w:rPr>
        <w:t xml:space="preserve"> [OPTION]... [FILES]...</w:t>
      </w:r>
    </w:p>
    <w:p w:rsidR="00AC3527" w:rsidRPr="00AC3527" w:rsidRDefault="00AC3527" w:rsidP="00AC3527">
      <w:pPr>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Let us consider three files having name </w:t>
      </w:r>
      <w:r w:rsidRPr="00AC3527">
        <w:rPr>
          <w:rFonts w:ascii="Arial" w:eastAsia="Times New Roman" w:hAnsi="Arial" w:cs="Arial"/>
          <w:b/>
          <w:bCs/>
          <w:sz w:val="25"/>
          <w:lang w:eastAsia="en-IN"/>
        </w:rPr>
        <w:t>state</w:t>
      </w:r>
      <w:r w:rsidRPr="00AC3527">
        <w:rPr>
          <w:rFonts w:ascii="Arial" w:eastAsia="Times New Roman" w:hAnsi="Arial" w:cs="Arial"/>
          <w:sz w:val="25"/>
          <w:szCs w:val="25"/>
          <w:lang w:eastAsia="en-IN"/>
        </w:rPr>
        <w:t>, </w:t>
      </w:r>
      <w:r w:rsidRPr="00AC3527">
        <w:rPr>
          <w:rFonts w:ascii="Arial" w:eastAsia="Times New Roman" w:hAnsi="Arial" w:cs="Arial"/>
          <w:b/>
          <w:bCs/>
          <w:sz w:val="25"/>
          <w:lang w:eastAsia="en-IN"/>
        </w:rPr>
        <w:t>capital</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number</w:t>
      </w:r>
      <w:r w:rsidRPr="00AC3527">
        <w:rPr>
          <w:rFonts w:ascii="Arial" w:eastAsia="Times New Roman" w:hAnsi="Arial" w:cs="Arial"/>
          <w:sz w:val="25"/>
          <w:szCs w:val="25"/>
          <w:lang w:eastAsia="en-IN"/>
        </w:rPr>
        <w:t>. </w:t>
      </w:r>
      <w:proofErr w:type="gramStart"/>
      <w:r w:rsidRPr="00AC3527">
        <w:rPr>
          <w:rFonts w:ascii="Arial" w:eastAsia="Times New Roman" w:hAnsi="Arial" w:cs="Arial"/>
          <w:i/>
          <w:iCs/>
          <w:sz w:val="25"/>
          <w:lang w:eastAsia="en-IN"/>
        </w:rPr>
        <w:t>state</w:t>
      </w:r>
      <w:proofErr w:type="gramEnd"/>
      <w:r w:rsidRPr="00AC3527">
        <w:rPr>
          <w:rFonts w:ascii="Arial" w:eastAsia="Times New Roman" w:hAnsi="Arial" w:cs="Arial"/>
          <w:sz w:val="25"/>
          <w:szCs w:val="25"/>
          <w:lang w:eastAsia="en-IN"/>
        </w:rPr>
        <w:t> and </w:t>
      </w:r>
      <w:r w:rsidRPr="00AC3527">
        <w:rPr>
          <w:rFonts w:ascii="Arial" w:eastAsia="Times New Roman" w:hAnsi="Arial" w:cs="Arial"/>
          <w:i/>
          <w:iCs/>
          <w:sz w:val="25"/>
          <w:lang w:eastAsia="en-IN"/>
        </w:rPr>
        <w:t>capital</w:t>
      </w:r>
      <w:r w:rsidRPr="00AC3527">
        <w:rPr>
          <w:rFonts w:ascii="Arial" w:eastAsia="Times New Roman" w:hAnsi="Arial" w:cs="Arial"/>
          <w:sz w:val="25"/>
          <w:szCs w:val="25"/>
          <w:lang w:eastAsia="en-IN"/>
        </w:rPr>
        <w:t> file contains 5 names of the Indian states and capitals respectively. </w:t>
      </w:r>
      <w:proofErr w:type="gramStart"/>
      <w:r w:rsidRPr="00AC3527">
        <w:rPr>
          <w:rFonts w:ascii="Arial" w:eastAsia="Times New Roman" w:hAnsi="Arial" w:cs="Arial"/>
          <w:i/>
          <w:iCs/>
          <w:sz w:val="25"/>
          <w:lang w:eastAsia="en-IN"/>
        </w:rPr>
        <w:t>number</w:t>
      </w:r>
      <w:proofErr w:type="gramEnd"/>
      <w:r w:rsidRPr="00AC3527">
        <w:rPr>
          <w:rFonts w:ascii="Arial" w:eastAsia="Times New Roman" w:hAnsi="Arial" w:cs="Arial"/>
          <w:sz w:val="25"/>
          <w:szCs w:val="25"/>
          <w:lang w:eastAsia="en-IN"/>
        </w:rPr>
        <w:t> file contains 5 numbers.</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state</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Arunachal Pradesh</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Assam</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Andhra Pradesh</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Bihar</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spellStart"/>
      <w:r w:rsidRPr="00AC3527">
        <w:rPr>
          <w:rFonts w:ascii="Consolas" w:eastAsia="Times New Roman" w:hAnsi="Consolas" w:cs="Consolas"/>
          <w:sz w:val="23"/>
          <w:szCs w:val="23"/>
          <w:lang w:eastAsia="en-IN"/>
        </w:rPr>
        <w:t>Chhattisgrah</w:t>
      </w:r>
      <w:proofErr w:type="spell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capital</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spellStart"/>
      <w:r w:rsidRPr="00AC3527">
        <w:rPr>
          <w:rFonts w:ascii="Consolas" w:eastAsia="Times New Roman" w:hAnsi="Consolas" w:cs="Consolas"/>
          <w:sz w:val="23"/>
          <w:szCs w:val="23"/>
          <w:lang w:eastAsia="en-IN"/>
        </w:rPr>
        <w:t>Itanagar</w:t>
      </w:r>
      <w:proofErr w:type="spell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spellStart"/>
      <w:r w:rsidRPr="00AC3527">
        <w:rPr>
          <w:rFonts w:ascii="Consolas" w:eastAsia="Times New Roman" w:hAnsi="Consolas" w:cs="Consolas"/>
          <w:sz w:val="23"/>
          <w:szCs w:val="23"/>
          <w:lang w:eastAsia="en-IN"/>
        </w:rPr>
        <w:t>Dispur</w:t>
      </w:r>
      <w:proofErr w:type="spell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Hyderabad</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Patna</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Raipur</w:t>
      </w:r>
    </w:p>
    <w:p w:rsidR="00AC3527" w:rsidRPr="00AC3527" w:rsidRDefault="00AC3527" w:rsidP="00AC3527">
      <w:pPr>
        <w:spacing w:after="153"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 xml:space="preserve">Without any option paste merges the files in parallel. The paste command writes corresponding lines from the files with tab as a </w:t>
      </w:r>
      <w:proofErr w:type="spellStart"/>
      <w:r w:rsidRPr="00AC3527">
        <w:rPr>
          <w:rFonts w:ascii="Arial" w:eastAsia="Times New Roman" w:hAnsi="Arial" w:cs="Arial"/>
          <w:sz w:val="25"/>
          <w:szCs w:val="25"/>
          <w:lang w:eastAsia="en-IN"/>
        </w:rPr>
        <w:t>deliminator</w:t>
      </w:r>
      <w:proofErr w:type="spellEnd"/>
      <w:r w:rsidRPr="00AC3527">
        <w:rPr>
          <w:rFonts w:ascii="Arial" w:eastAsia="Times New Roman" w:hAnsi="Arial" w:cs="Arial"/>
          <w:sz w:val="25"/>
          <w:szCs w:val="25"/>
          <w:lang w:eastAsia="en-IN"/>
        </w:rPr>
        <w:t xml:space="preserve"> on the terminal.</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b/>
          <w:bCs/>
          <w:sz w:val="23"/>
          <w:lang w:eastAsia="en-IN"/>
        </w:rPr>
        <w:t>$ paste number state capital</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 xml:space="preserve">1       Arunachal Pradesh       </w:t>
      </w:r>
      <w:proofErr w:type="spellStart"/>
      <w:r w:rsidRPr="00AC3527">
        <w:rPr>
          <w:rFonts w:ascii="Consolas" w:eastAsia="Times New Roman" w:hAnsi="Consolas" w:cs="Consolas"/>
          <w:sz w:val="23"/>
          <w:szCs w:val="23"/>
          <w:lang w:eastAsia="en-IN"/>
        </w:rPr>
        <w:t>Itanagar</w:t>
      </w:r>
      <w:proofErr w:type="spell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 xml:space="preserve">2       Assam   </w:t>
      </w:r>
      <w:proofErr w:type="spellStart"/>
      <w:r w:rsidRPr="00AC3527">
        <w:rPr>
          <w:rFonts w:ascii="Consolas" w:eastAsia="Times New Roman" w:hAnsi="Consolas" w:cs="Consolas"/>
          <w:sz w:val="23"/>
          <w:szCs w:val="23"/>
          <w:lang w:eastAsia="en-IN"/>
        </w:rPr>
        <w:t>Dispur</w:t>
      </w:r>
      <w:proofErr w:type="spell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 xml:space="preserve">3       Andhra </w:t>
      </w:r>
      <w:proofErr w:type="gramStart"/>
      <w:r w:rsidRPr="00AC3527">
        <w:rPr>
          <w:rFonts w:ascii="Consolas" w:eastAsia="Times New Roman" w:hAnsi="Consolas" w:cs="Consolas"/>
          <w:sz w:val="23"/>
          <w:szCs w:val="23"/>
          <w:lang w:eastAsia="en-IN"/>
        </w:rPr>
        <w:t>Pradesh  Hyderabad</w:t>
      </w:r>
      <w:proofErr w:type="gram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4       Bihar   Patna</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 xml:space="preserve">5       </w:t>
      </w:r>
      <w:proofErr w:type="spellStart"/>
      <w:r w:rsidRPr="00AC3527">
        <w:rPr>
          <w:rFonts w:ascii="Consolas" w:eastAsia="Times New Roman" w:hAnsi="Consolas" w:cs="Consolas"/>
          <w:sz w:val="23"/>
          <w:szCs w:val="23"/>
          <w:lang w:eastAsia="en-IN"/>
        </w:rPr>
        <w:t>Chhattisgrah</w:t>
      </w:r>
      <w:proofErr w:type="spellEnd"/>
      <w:r w:rsidRPr="00AC3527">
        <w:rPr>
          <w:rFonts w:ascii="Consolas" w:eastAsia="Times New Roman" w:hAnsi="Consolas" w:cs="Consolas"/>
          <w:sz w:val="23"/>
          <w:szCs w:val="23"/>
          <w:lang w:eastAsia="en-IN"/>
        </w:rPr>
        <w:t xml:space="preserve">    Raipur</w:t>
      </w:r>
    </w:p>
    <w:p w:rsidR="00AC3527" w:rsidRPr="00AC3527" w:rsidRDefault="00AC3527" w:rsidP="00AC3527">
      <w:pPr>
        <w:spacing w:after="153"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In the above command three files are merges by paste command.</w:t>
      </w:r>
    </w:p>
    <w:p w:rsidR="00AC3527" w:rsidRPr="00AC3527" w:rsidRDefault="00AC3527" w:rsidP="00AC3527">
      <w:pPr>
        <w:spacing w:after="0" w:line="291" w:lineRule="atLeast"/>
        <w:jc w:val="both"/>
        <w:textAlignment w:val="baseline"/>
        <w:rPr>
          <w:ins w:id="0" w:author="Unknown"/>
          <w:rFonts w:ascii="Arial" w:eastAsia="Times New Roman" w:hAnsi="Arial" w:cs="Arial"/>
          <w:sz w:val="25"/>
          <w:szCs w:val="25"/>
          <w:lang w:eastAsia="en-IN"/>
        </w:rPr>
      </w:pPr>
      <w:ins w:id="1" w:author="Unknown">
        <w:r w:rsidRPr="00AC3527">
          <w:rPr>
            <w:rFonts w:ascii="Arial" w:eastAsia="Times New Roman" w:hAnsi="Arial" w:cs="Arial"/>
            <w:sz w:val="25"/>
            <w:szCs w:val="25"/>
            <w:lang w:eastAsia="en-IN"/>
          </w:rPr>
          <w:br/>
        </w:r>
        <w:r w:rsidRPr="00AC3527">
          <w:rPr>
            <w:rFonts w:ascii="Arial" w:eastAsia="Times New Roman" w:hAnsi="Arial" w:cs="Arial"/>
            <w:sz w:val="25"/>
            <w:szCs w:val="25"/>
            <w:lang w:eastAsia="en-IN"/>
          </w:rPr>
          <w:br/>
        </w:r>
      </w:ins>
    </w:p>
    <w:p w:rsidR="00AC3527" w:rsidRPr="00AC3527" w:rsidRDefault="00AC3527" w:rsidP="00AC3527">
      <w:pPr>
        <w:spacing w:after="0" w:line="240" w:lineRule="auto"/>
        <w:textAlignment w:val="baseline"/>
        <w:rPr>
          <w:ins w:id="2" w:author="Unknown"/>
          <w:rFonts w:ascii="Arial" w:eastAsia="Times New Roman" w:hAnsi="Arial" w:cs="Arial"/>
          <w:sz w:val="25"/>
          <w:szCs w:val="25"/>
          <w:lang w:eastAsia="en-IN"/>
        </w:rPr>
      </w:pPr>
      <w:ins w:id="3" w:author="Unknown">
        <w:r w:rsidRPr="00AC3527">
          <w:rPr>
            <w:rFonts w:ascii="Arial" w:eastAsia="Times New Roman" w:hAnsi="Arial" w:cs="Arial"/>
            <w:b/>
            <w:bCs/>
            <w:sz w:val="25"/>
            <w:lang w:eastAsia="en-IN"/>
          </w:rPr>
          <w:t>Options:</w:t>
        </w:r>
      </w:ins>
    </w:p>
    <w:p w:rsidR="00AC3527" w:rsidRPr="00AC3527" w:rsidRDefault="00AC3527" w:rsidP="00AC3527">
      <w:pPr>
        <w:spacing w:after="0" w:line="240" w:lineRule="auto"/>
        <w:textAlignment w:val="baseline"/>
        <w:rPr>
          <w:ins w:id="4" w:author="Unknown"/>
          <w:rFonts w:ascii="Arial" w:eastAsia="Times New Roman" w:hAnsi="Arial" w:cs="Arial"/>
          <w:sz w:val="25"/>
          <w:szCs w:val="25"/>
          <w:lang w:eastAsia="en-IN"/>
        </w:rPr>
      </w:pPr>
      <w:ins w:id="5" w:author="Unknown">
        <w:r w:rsidRPr="00AC3527">
          <w:rPr>
            <w:rFonts w:ascii="Arial" w:eastAsia="Times New Roman" w:hAnsi="Arial" w:cs="Arial"/>
            <w:b/>
            <w:bCs/>
            <w:sz w:val="25"/>
            <w:lang w:eastAsia="en-IN"/>
          </w:rPr>
          <w:t>1. -d (delimiter):</w:t>
        </w:r>
        <w:r w:rsidRPr="00AC3527">
          <w:rPr>
            <w:rFonts w:ascii="Arial" w:eastAsia="Times New Roman" w:hAnsi="Arial" w:cs="Arial"/>
            <w:sz w:val="25"/>
            <w:szCs w:val="25"/>
            <w:lang w:eastAsia="en-IN"/>
          </w:rPr>
          <w:t> Paste command uses the tab delimiter by default for merging the files. The delimiter can be changed to any other character by using the </w:t>
        </w:r>
        <w:r w:rsidRPr="00AC3527">
          <w:rPr>
            <w:rFonts w:ascii="Arial" w:eastAsia="Times New Roman" w:hAnsi="Arial" w:cs="Arial"/>
            <w:b/>
            <w:bCs/>
            <w:sz w:val="25"/>
            <w:lang w:eastAsia="en-IN"/>
          </w:rPr>
          <w:t>-d</w:t>
        </w:r>
        <w:r w:rsidRPr="00AC3527">
          <w:rPr>
            <w:rFonts w:ascii="Arial" w:eastAsia="Times New Roman" w:hAnsi="Arial" w:cs="Arial"/>
            <w:sz w:val="25"/>
            <w:szCs w:val="25"/>
            <w:lang w:eastAsia="en-IN"/>
          </w:rPr>
          <w:t> option. If more than one character is specified as delimiter then paste uses it in a circular fashion for each file line separation.</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 w:author="Unknown"/>
          <w:rFonts w:ascii="Consolas" w:eastAsia="Times New Roman" w:hAnsi="Consolas" w:cs="Consolas"/>
          <w:sz w:val="23"/>
          <w:szCs w:val="23"/>
          <w:lang w:eastAsia="en-IN"/>
        </w:rPr>
      </w:pPr>
      <w:ins w:id="7" w:author="Unknown">
        <w:r w:rsidRPr="00AC3527">
          <w:rPr>
            <w:rFonts w:ascii="Consolas" w:eastAsia="Times New Roman" w:hAnsi="Consolas" w:cs="Consolas"/>
            <w:b/>
            <w:bCs/>
            <w:sz w:val="23"/>
            <w:lang w:eastAsia="en-IN"/>
          </w:rPr>
          <w:t>Only one character is specified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 w:author="Unknown"/>
          <w:rFonts w:ascii="Consolas" w:eastAsia="Times New Roman" w:hAnsi="Consolas" w:cs="Consolas"/>
          <w:sz w:val="23"/>
          <w:szCs w:val="23"/>
          <w:lang w:eastAsia="en-IN"/>
        </w:rPr>
      </w:pPr>
      <w:ins w:id="9"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paste</w:t>
        </w:r>
        <w:proofErr w:type="gramEnd"/>
        <w:r w:rsidRPr="00AC3527">
          <w:rPr>
            <w:rFonts w:ascii="Consolas" w:eastAsia="Times New Roman" w:hAnsi="Consolas" w:cs="Consolas"/>
            <w:b/>
            <w:bCs/>
            <w:sz w:val="23"/>
            <w:lang w:eastAsia="en-IN"/>
          </w:rPr>
          <w:t xml:space="preserve"> -d "|" number state capital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 w:author="Unknown"/>
          <w:rFonts w:ascii="Consolas" w:eastAsia="Times New Roman" w:hAnsi="Consolas" w:cs="Consolas"/>
          <w:sz w:val="23"/>
          <w:szCs w:val="23"/>
          <w:lang w:eastAsia="en-IN"/>
        </w:rPr>
      </w:pPr>
      <w:ins w:id="11" w:author="Unknown">
        <w:r w:rsidRPr="00AC3527">
          <w:rPr>
            <w:rFonts w:ascii="Consolas" w:eastAsia="Times New Roman" w:hAnsi="Consolas" w:cs="Consolas"/>
            <w:sz w:val="23"/>
            <w:szCs w:val="23"/>
            <w:lang w:eastAsia="en-IN"/>
          </w:rPr>
          <w:t xml:space="preserve">1|Arunachal </w:t>
        </w:r>
        <w:proofErr w:type="spellStart"/>
        <w:r w:rsidRPr="00AC3527">
          <w:rPr>
            <w:rFonts w:ascii="Consolas" w:eastAsia="Times New Roman" w:hAnsi="Consolas" w:cs="Consolas"/>
            <w:sz w:val="23"/>
            <w:szCs w:val="23"/>
            <w:lang w:eastAsia="en-IN"/>
          </w:rPr>
          <w:t>Pradesh|Itanagar</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 w:author="Unknown"/>
          <w:rFonts w:ascii="Consolas" w:eastAsia="Times New Roman" w:hAnsi="Consolas" w:cs="Consolas"/>
          <w:sz w:val="23"/>
          <w:szCs w:val="23"/>
          <w:lang w:eastAsia="en-IN"/>
        </w:rPr>
      </w:pPr>
      <w:ins w:id="13" w:author="Unknown">
        <w:r w:rsidRPr="00AC3527">
          <w:rPr>
            <w:rFonts w:ascii="Consolas" w:eastAsia="Times New Roman" w:hAnsi="Consolas" w:cs="Consolas"/>
            <w:sz w:val="23"/>
            <w:szCs w:val="23"/>
            <w:lang w:eastAsia="en-IN"/>
          </w:rPr>
          <w:t>2|Assam|Dispur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 w:author="Unknown"/>
          <w:rFonts w:ascii="Consolas" w:eastAsia="Times New Roman" w:hAnsi="Consolas" w:cs="Consolas"/>
          <w:sz w:val="23"/>
          <w:szCs w:val="23"/>
          <w:lang w:eastAsia="en-IN"/>
        </w:rPr>
      </w:pPr>
      <w:ins w:id="15" w:author="Unknown">
        <w:r w:rsidRPr="00AC3527">
          <w:rPr>
            <w:rFonts w:ascii="Consolas" w:eastAsia="Times New Roman" w:hAnsi="Consolas" w:cs="Consolas"/>
            <w:sz w:val="23"/>
            <w:szCs w:val="23"/>
            <w:lang w:eastAsia="en-IN"/>
          </w:rPr>
          <w:t xml:space="preserve">3|Andhra </w:t>
        </w:r>
        <w:proofErr w:type="spellStart"/>
        <w:r w:rsidRPr="00AC3527">
          <w:rPr>
            <w:rFonts w:ascii="Consolas" w:eastAsia="Times New Roman" w:hAnsi="Consolas" w:cs="Consolas"/>
            <w:sz w:val="23"/>
            <w:szCs w:val="23"/>
            <w:lang w:eastAsia="en-IN"/>
          </w:rPr>
          <w:t>Pradesh|Hyderabad</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 w:author="Unknown"/>
          <w:rFonts w:ascii="Consolas" w:eastAsia="Times New Roman" w:hAnsi="Consolas" w:cs="Consolas"/>
          <w:sz w:val="23"/>
          <w:szCs w:val="23"/>
          <w:lang w:eastAsia="en-IN"/>
        </w:rPr>
      </w:pPr>
      <w:ins w:id="17" w:author="Unknown">
        <w:r w:rsidRPr="00AC3527">
          <w:rPr>
            <w:rFonts w:ascii="Consolas" w:eastAsia="Times New Roman" w:hAnsi="Consolas" w:cs="Consolas"/>
            <w:sz w:val="23"/>
            <w:szCs w:val="23"/>
            <w:lang w:eastAsia="en-IN"/>
          </w:rPr>
          <w:lastRenderedPageBreak/>
          <w:t>4|Bihar|Patna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 w:author="Unknown"/>
          <w:rFonts w:ascii="Consolas" w:eastAsia="Times New Roman" w:hAnsi="Consolas" w:cs="Consolas"/>
          <w:sz w:val="23"/>
          <w:szCs w:val="23"/>
          <w:lang w:eastAsia="en-IN"/>
        </w:rPr>
      </w:pPr>
      <w:ins w:id="19" w:author="Unknown">
        <w:r w:rsidRPr="00AC3527">
          <w:rPr>
            <w:rFonts w:ascii="Consolas" w:eastAsia="Times New Roman" w:hAnsi="Consolas" w:cs="Consolas"/>
            <w:sz w:val="23"/>
            <w:szCs w:val="23"/>
            <w:lang w:eastAsia="en-IN"/>
          </w:rPr>
          <w:t>5|Chhattisgrah|Raipur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0"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1" w:author="Unknown"/>
          <w:rFonts w:ascii="Consolas" w:eastAsia="Times New Roman" w:hAnsi="Consolas" w:cs="Consolas"/>
          <w:sz w:val="23"/>
          <w:szCs w:val="23"/>
          <w:lang w:eastAsia="en-IN"/>
        </w:rPr>
      </w:pPr>
      <w:ins w:id="22" w:author="Unknown">
        <w:r w:rsidRPr="00AC3527">
          <w:rPr>
            <w:rFonts w:ascii="Consolas" w:eastAsia="Times New Roman" w:hAnsi="Consolas" w:cs="Consolas"/>
            <w:b/>
            <w:bCs/>
            <w:sz w:val="23"/>
            <w:lang w:eastAsia="en-IN"/>
          </w:rPr>
          <w:t>More than one character is specified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 w:author="Unknown"/>
          <w:rFonts w:ascii="Consolas" w:eastAsia="Times New Roman" w:hAnsi="Consolas" w:cs="Consolas"/>
          <w:sz w:val="23"/>
          <w:szCs w:val="23"/>
          <w:lang w:eastAsia="en-IN"/>
        </w:rPr>
      </w:pPr>
      <w:ins w:id="24"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paste</w:t>
        </w:r>
        <w:proofErr w:type="gramEnd"/>
        <w:r w:rsidRPr="00AC3527">
          <w:rPr>
            <w:rFonts w:ascii="Consolas" w:eastAsia="Times New Roman" w:hAnsi="Consolas" w:cs="Consolas"/>
            <w:b/>
            <w:bCs/>
            <w:sz w:val="23"/>
            <w:lang w:eastAsia="en-IN"/>
          </w:rPr>
          <w:t xml:space="preserve"> -d "|," number state capital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 w:author="Unknown"/>
          <w:rFonts w:ascii="Consolas" w:eastAsia="Times New Roman" w:hAnsi="Consolas" w:cs="Consolas"/>
          <w:sz w:val="23"/>
          <w:szCs w:val="23"/>
          <w:lang w:eastAsia="en-IN"/>
        </w:rPr>
      </w:pPr>
      <w:ins w:id="26" w:author="Unknown">
        <w:r w:rsidRPr="00AC3527">
          <w:rPr>
            <w:rFonts w:ascii="Consolas" w:eastAsia="Times New Roman" w:hAnsi="Consolas" w:cs="Consolas"/>
            <w:sz w:val="23"/>
            <w:szCs w:val="23"/>
            <w:lang w:eastAsia="en-IN"/>
          </w:rPr>
          <w:t xml:space="preserve">1|Arunachal </w:t>
        </w:r>
        <w:proofErr w:type="spellStart"/>
        <w:r w:rsidRPr="00AC3527">
          <w:rPr>
            <w:rFonts w:ascii="Consolas" w:eastAsia="Times New Roman" w:hAnsi="Consolas" w:cs="Consolas"/>
            <w:sz w:val="23"/>
            <w:szCs w:val="23"/>
            <w:lang w:eastAsia="en-IN"/>
          </w:rPr>
          <w:t>Pradesh</w:t>
        </w:r>
        <w:proofErr w:type="gramStart"/>
        <w:r w:rsidRPr="00AC3527">
          <w:rPr>
            <w:rFonts w:ascii="Consolas" w:eastAsia="Times New Roman" w:hAnsi="Consolas" w:cs="Consolas"/>
            <w:sz w:val="23"/>
            <w:szCs w:val="23"/>
            <w:lang w:eastAsia="en-IN"/>
          </w:rPr>
          <w:t>,Itanagar</w:t>
        </w:r>
        <w:proofErr w:type="spellEnd"/>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7" w:author="Unknown"/>
          <w:rFonts w:ascii="Consolas" w:eastAsia="Times New Roman" w:hAnsi="Consolas" w:cs="Consolas"/>
          <w:sz w:val="23"/>
          <w:szCs w:val="23"/>
          <w:lang w:eastAsia="en-IN"/>
        </w:rPr>
      </w:pPr>
      <w:ins w:id="28" w:author="Unknown">
        <w:r w:rsidRPr="00AC3527">
          <w:rPr>
            <w:rFonts w:ascii="Consolas" w:eastAsia="Times New Roman" w:hAnsi="Consolas" w:cs="Consolas"/>
            <w:sz w:val="23"/>
            <w:szCs w:val="23"/>
            <w:lang w:eastAsia="en-IN"/>
          </w:rPr>
          <w:t>2|Assam</w:t>
        </w:r>
        <w:proofErr w:type="gramStart"/>
        <w:r w:rsidRPr="00AC3527">
          <w:rPr>
            <w:rFonts w:ascii="Consolas" w:eastAsia="Times New Roman" w:hAnsi="Consolas" w:cs="Consolas"/>
            <w:sz w:val="23"/>
            <w:szCs w:val="23"/>
            <w:lang w:eastAsia="en-IN"/>
          </w:rPr>
          <w:t>,Dispur</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9" w:author="Unknown"/>
          <w:rFonts w:ascii="Consolas" w:eastAsia="Times New Roman" w:hAnsi="Consolas" w:cs="Consolas"/>
          <w:sz w:val="23"/>
          <w:szCs w:val="23"/>
          <w:lang w:eastAsia="en-IN"/>
        </w:rPr>
      </w:pPr>
      <w:ins w:id="30" w:author="Unknown">
        <w:r w:rsidRPr="00AC3527">
          <w:rPr>
            <w:rFonts w:ascii="Consolas" w:eastAsia="Times New Roman" w:hAnsi="Consolas" w:cs="Consolas"/>
            <w:sz w:val="23"/>
            <w:szCs w:val="23"/>
            <w:lang w:eastAsia="en-IN"/>
          </w:rPr>
          <w:t xml:space="preserve">3|Andhra </w:t>
        </w:r>
        <w:proofErr w:type="spellStart"/>
        <w:r w:rsidRPr="00AC3527">
          <w:rPr>
            <w:rFonts w:ascii="Consolas" w:eastAsia="Times New Roman" w:hAnsi="Consolas" w:cs="Consolas"/>
            <w:sz w:val="23"/>
            <w:szCs w:val="23"/>
            <w:lang w:eastAsia="en-IN"/>
          </w:rPr>
          <w:t>Pradesh</w:t>
        </w:r>
        <w:proofErr w:type="gramStart"/>
        <w:r w:rsidRPr="00AC3527">
          <w:rPr>
            <w:rFonts w:ascii="Consolas" w:eastAsia="Times New Roman" w:hAnsi="Consolas" w:cs="Consolas"/>
            <w:sz w:val="23"/>
            <w:szCs w:val="23"/>
            <w:lang w:eastAsia="en-IN"/>
          </w:rPr>
          <w:t>,Hyderabad</w:t>
        </w:r>
        <w:proofErr w:type="spellEnd"/>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1" w:author="Unknown"/>
          <w:rFonts w:ascii="Consolas" w:eastAsia="Times New Roman" w:hAnsi="Consolas" w:cs="Consolas"/>
          <w:sz w:val="23"/>
          <w:szCs w:val="23"/>
          <w:lang w:eastAsia="en-IN"/>
        </w:rPr>
      </w:pPr>
      <w:ins w:id="32" w:author="Unknown">
        <w:r w:rsidRPr="00AC3527">
          <w:rPr>
            <w:rFonts w:ascii="Consolas" w:eastAsia="Times New Roman" w:hAnsi="Consolas" w:cs="Consolas"/>
            <w:sz w:val="23"/>
            <w:szCs w:val="23"/>
            <w:lang w:eastAsia="en-IN"/>
          </w:rPr>
          <w:t>4|Bihar</w:t>
        </w:r>
        <w:proofErr w:type="gramStart"/>
        <w:r w:rsidRPr="00AC3527">
          <w:rPr>
            <w:rFonts w:ascii="Consolas" w:eastAsia="Times New Roman" w:hAnsi="Consolas" w:cs="Consolas"/>
            <w:sz w:val="23"/>
            <w:szCs w:val="23"/>
            <w:lang w:eastAsia="en-IN"/>
          </w:rPr>
          <w:t>,Patna</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3" w:author="Unknown"/>
          <w:rFonts w:ascii="Consolas" w:eastAsia="Times New Roman" w:hAnsi="Consolas" w:cs="Consolas"/>
          <w:sz w:val="23"/>
          <w:szCs w:val="23"/>
          <w:lang w:eastAsia="en-IN"/>
        </w:rPr>
      </w:pPr>
      <w:ins w:id="34" w:author="Unknown">
        <w:r w:rsidRPr="00AC3527">
          <w:rPr>
            <w:rFonts w:ascii="Consolas" w:eastAsia="Times New Roman" w:hAnsi="Consolas" w:cs="Consolas"/>
            <w:sz w:val="23"/>
            <w:szCs w:val="23"/>
            <w:lang w:eastAsia="en-IN"/>
          </w:rPr>
          <w:t>5|Chhattisgrah</w:t>
        </w:r>
        <w:proofErr w:type="gramStart"/>
        <w:r w:rsidRPr="00AC3527">
          <w:rPr>
            <w:rFonts w:ascii="Consolas" w:eastAsia="Times New Roman" w:hAnsi="Consolas" w:cs="Consolas"/>
            <w:sz w:val="23"/>
            <w:szCs w:val="23"/>
            <w:lang w:eastAsia="en-IN"/>
          </w:rPr>
          <w:t>,Raipur</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5"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6" w:author="Unknown"/>
          <w:rFonts w:ascii="Consolas" w:eastAsia="Times New Roman" w:hAnsi="Consolas" w:cs="Consolas"/>
          <w:sz w:val="23"/>
          <w:szCs w:val="23"/>
          <w:lang w:eastAsia="en-IN"/>
        </w:rPr>
      </w:pPr>
      <w:ins w:id="37" w:author="Unknown">
        <w:r w:rsidRPr="00AC3527">
          <w:rPr>
            <w:rFonts w:ascii="Consolas" w:eastAsia="Times New Roman" w:hAnsi="Consolas" w:cs="Consolas"/>
            <w:sz w:val="23"/>
            <w:szCs w:val="23"/>
            <w:lang w:eastAsia="en-IN"/>
          </w:rPr>
          <w:t>First and second file is separated by '|' and second and third is separated by ','.</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8" w:author="Unknown"/>
          <w:rFonts w:ascii="Consolas" w:eastAsia="Times New Roman" w:hAnsi="Consolas" w:cs="Consolas"/>
          <w:sz w:val="23"/>
          <w:szCs w:val="23"/>
          <w:lang w:eastAsia="en-IN"/>
        </w:rPr>
      </w:pPr>
      <w:proofErr w:type="gramStart"/>
      <w:ins w:id="39" w:author="Unknown">
        <w:r w:rsidRPr="00AC3527">
          <w:rPr>
            <w:rFonts w:ascii="Consolas" w:eastAsia="Times New Roman" w:hAnsi="Consolas" w:cs="Consolas"/>
            <w:sz w:val="23"/>
            <w:szCs w:val="23"/>
            <w:lang w:eastAsia="en-IN"/>
          </w:rPr>
          <w:t>After that list is exhausted and reused.</w:t>
        </w:r>
        <w:proofErr w:type="gramEnd"/>
      </w:ins>
    </w:p>
    <w:p w:rsidR="00AC3527" w:rsidRPr="00AC3527" w:rsidRDefault="00AC3527" w:rsidP="00AC3527">
      <w:pPr>
        <w:spacing w:after="0" w:line="240" w:lineRule="auto"/>
        <w:textAlignment w:val="baseline"/>
        <w:rPr>
          <w:ins w:id="40" w:author="Unknown"/>
          <w:rFonts w:ascii="Arial" w:eastAsia="Times New Roman" w:hAnsi="Arial" w:cs="Arial"/>
          <w:sz w:val="25"/>
          <w:szCs w:val="25"/>
          <w:lang w:eastAsia="en-IN"/>
        </w:rPr>
      </w:pPr>
      <w:ins w:id="41" w:author="Unknown">
        <w:r w:rsidRPr="00AC3527">
          <w:rPr>
            <w:rFonts w:ascii="Arial" w:eastAsia="Times New Roman" w:hAnsi="Arial" w:cs="Arial"/>
            <w:b/>
            <w:bCs/>
            <w:sz w:val="25"/>
            <w:lang w:eastAsia="en-IN"/>
          </w:rPr>
          <w:t>2. -s (serial):</w:t>
        </w:r>
        <w:r w:rsidRPr="00AC3527">
          <w:rPr>
            <w:rFonts w:ascii="Arial" w:eastAsia="Times New Roman" w:hAnsi="Arial" w:cs="Arial"/>
            <w:sz w:val="25"/>
            <w:szCs w:val="25"/>
            <w:lang w:eastAsia="en-IN"/>
          </w:rPr>
          <w:t> We can merge the files in sequentially manner using the -s option. It reads all the lines from a single file and merges all these lines into a single line with each line separated by tab. And these single lines are separated by newline.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2" w:author="Unknown"/>
          <w:rFonts w:ascii="Consolas" w:eastAsia="Times New Roman" w:hAnsi="Consolas" w:cs="Consolas"/>
          <w:sz w:val="23"/>
          <w:szCs w:val="23"/>
          <w:lang w:eastAsia="en-IN"/>
        </w:rPr>
      </w:pPr>
      <w:ins w:id="43"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paste</w:t>
        </w:r>
        <w:proofErr w:type="gramEnd"/>
        <w:r w:rsidRPr="00AC3527">
          <w:rPr>
            <w:rFonts w:ascii="Consolas" w:eastAsia="Times New Roman" w:hAnsi="Consolas" w:cs="Consolas"/>
            <w:b/>
            <w:bCs/>
            <w:sz w:val="23"/>
            <w:lang w:eastAsia="en-IN"/>
          </w:rPr>
          <w:t xml:space="preserve"> -s number state capital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4" w:author="Unknown"/>
          <w:rFonts w:ascii="Consolas" w:eastAsia="Times New Roman" w:hAnsi="Consolas" w:cs="Consolas"/>
          <w:sz w:val="23"/>
          <w:szCs w:val="23"/>
          <w:lang w:eastAsia="en-IN"/>
        </w:rPr>
      </w:pPr>
      <w:ins w:id="45" w:author="Unknown">
        <w:r w:rsidRPr="00AC3527">
          <w:rPr>
            <w:rFonts w:ascii="Consolas" w:eastAsia="Times New Roman" w:hAnsi="Consolas" w:cs="Consolas"/>
            <w:sz w:val="23"/>
            <w:szCs w:val="23"/>
            <w:lang w:eastAsia="en-IN"/>
          </w:rPr>
          <w:t>1       2       3       4       5</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 w:author="Unknown"/>
          <w:rFonts w:ascii="Consolas" w:eastAsia="Times New Roman" w:hAnsi="Consolas" w:cs="Consolas"/>
          <w:sz w:val="23"/>
          <w:szCs w:val="23"/>
          <w:lang w:eastAsia="en-IN"/>
        </w:rPr>
      </w:pPr>
      <w:ins w:id="47" w:author="Unknown">
        <w:r w:rsidRPr="00AC3527">
          <w:rPr>
            <w:rFonts w:ascii="Consolas" w:eastAsia="Times New Roman" w:hAnsi="Consolas" w:cs="Consolas"/>
            <w:sz w:val="23"/>
            <w:szCs w:val="23"/>
            <w:lang w:eastAsia="en-IN"/>
          </w:rPr>
          <w:t xml:space="preserve">Arunachal Pradesh       Assam   Andhra </w:t>
        </w:r>
        <w:proofErr w:type="gramStart"/>
        <w:r w:rsidRPr="00AC3527">
          <w:rPr>
            <w:rFonts w:ascii="Consolas" w:eastAsia="Times New Roman" w:hAnsi="Consolas" w:cs="Consolas"/>
            <w:sz w:val="23"/>
            <w:szCs w:val="23"/>
            <w:lang w:eastAsia="en-IN"/>
          </w:rPr>
          <w:t>Pradesh  Bihar</w:t>
        </w:r>
        <w:proofErr w:type="gramEnd"/>
        <w:r w:rsidRPr="00AC3527">
          <w:rPr>
            <w:rFonts w:ascii="Consolas" w:eastAsia="Times New Roman" w:hAnsi="Consolas" w:cs="Consolas"/>
            <w:sz w:val="23"/>
            <w:szCs w:val="23"/>
            <w:lang w:eastAsia="en-IN"/>
          </w:rPr>
          <w:t xml:space="preserve">   </w:t>
        </w:r>
        <w:proofErr w:type="spellStart"/>
        <w:r w:rsidRPr="00AC3527">
          <w:rPr>
            <w:rFonts w:ascii="Consolas" w:eastAsia="Times New Roman" w:hAnsi="Consolas" w:cs="Consolas"/>
            <w:sz w:val="23"/>
            <w:szCs w:val="23"/>
            <w:lang w:eastAsia="en-IN"/>
          </w:rPr>
          <w:t>Chhattisgrah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 w:author="Unknown"/>
          <w:rFonts w:ascii="Consolas" w:eastAsia="Times New Roman" w:hAnsi="Consolas" w:cs="Consolas"/>
          <w:sz w:val="23"/>
          <w:szCs w:val="23"/>
          <w:lang w:eastAsia="en-IN"/>
        </w:rPr>
      </w:pPr>
      <w:proofErr w:type="spellStart"/>
      <w:ins w:id="49" w:author="Unknown">
        <w:r w:rsidRPr="00AC3527">
          <w:rPr>
            <w:rFonts w:ascii="Consolas" w:eastAsia="Times New Roman" w:hAnsi="Consolas" w:cs="Consolas"/>
            <w:sz w:val="23"/>
            <w:szCs w:val="23"/>
            <w:lang w:eastAsia="en-IN"/>
          </w:rPr>
          <w:t>Itanagar</w:t>
        </w:r>
        <w:proofErr w:type="spellEnd"/>
        <w:r w:rsidRPr="00AC3527">
          <w:rPr>
            <w:rFonts w:ascii="Consolas" w:eastAsia="Times New Roman" w:hAnsi="Consolas" w:cs="Consolas"/>
            <w:sz w:val="23"/>
            <w:szCs w:val="23"/>
            <w:lang w:eastAsia="en-IN"/>
          </w:rPr>
          <w:t xml:space="preserve">        </w:t>
        </w:r>
        <w:proofErr w:type="spellStart"/>
        <w:proofErr w:type="gramStart"/>
        <w:r w:rsidRPr="00AC3527">
          <w:rPr>
            <w:rFonts w:ascii="Consolas" w:eastAsia="Times New Roman" w:hAnsi="Consolas" w:cs="Consolas"/>
            <w:sz w:val="23"/>
            <w:szCs w:val="23"/>
            <w:lang w:eastAsia="en-IN"/>
          </w:rPr>
          <w:t>Dispur</w:t>
        </w:r>
        <w:proofErr w:type="spellEnd"/>
        <w:r w:rsidRPr="00AC3527">
          <w:rPr>
            <w:rFonts w:ascii="Consolas" w:eastAsia="Times New Roman" w:hAnsi="Consolas" w:cs="Consolas"/>
            <w:sz w:val="23"/>
            <w:szCs w:val="23"/>
            <w:lang w:eastAsia="en-IN"/>
          </w:rPr>
          <w:t xml:space="preserve">  Hyderabad</w:t>
        </w:r>
        <w:proofErr w:type="gramEnd"/>
        <w:r w:rsidRPr="00AC3527">
          <w:rPr>
            <w:rFonts w:ascii="Consolas" w:eastAsia="Times New Roman" w:hAnsi="Consolas" w:cs="Consolas"/>
            <w:sz w:val="23"/>
            <w:szCs w:val="23"/>
            <w:lang w:eastAsia="en-IN"/>
          </w:rPr>
          <w:t xml:space="preserve">       Patna   Raipur</w:t>
        </w:r>
      </w:ins>
    </w:p>
    <w:p w:rsidR="00AC3527" w:rsidRPr="00AC3527" w:rsidRDefault="00AC3527" w:rsidP="00AC3527">
      <w:pPr>
        <w:spacing w:after="0" w:line="240" w:lineRule="auto"/>
        <w:textAlignment w:val="baseline"/>
        <w:rPr>
          <w:ins w:id="50" w:author="Unknown"/>
          <w:rFonts w:ascii="Arial" w:eastAsia="Times New Roman" w:hAnsi="Arial" w:cs="Arial"/>
          <w:sz w:val="25"/>
          <w:szCs w:val="25"/>
          <w:lang w:eastAsia="en-IN"/>
        </w:rPr>
      </w:pPr>
      <w:ins w:id="51" w:author="Unknown">
        <w:r w:rsidRPr="00AC3527">
          <w:rPr>
            <w:rFonts w:ascii="Arial" w:eastAsia="Times New Roman" w:hAnsi="Arial" w:cs="Arial"/>
            <w:sz w:val="25"/>
            <w:szCs w:val="25"/>
            <w:lang w:eastAsia="en-IN"/>
          </w:rPr>
          <w:t>In the above command, first it reads data from </w:t>
        </w:r>
        <w:r w:rsidRPr="00AC3527">
          <w:rPr>
            <w:rFonts w:ascii="Arial" w:eastAsia="Times New Roman" w:hAnsi="Arial" w:cs="Arial"/>
            <w:b/>
            <w:bCs/>
            <w:sz w:val="25"/>
            <w:lang w:eastAsia="en-IN"/>
          </w:rPr>
          <w:t>number</w:t>
        </w:r>
        <w:r w:rsidRPr="00AC3527">
          <w:rPr>
            <w:rFonts w:ascii="Arial" w:eastAsia="Times New Roman" w:hAnsi="Arial" w:cs="Arial"/>
            <w:sz w:val="25"/>
            <w:szCs w:val="25"/>
            <w:lang w:eastAsia="en-IN"/>
          </w:rPr>
          <w:t> file and merge them into single line with each line separated by tab. After that newline character is introduced and reading from next file i.e. </w:t>
        </w:r>
        <w:r w:rsidRPr="00AC3527">
          <w:rPr>
            <w:rFonts w:ascii="Arial" w:eastAsia="Times New Roman" w:hAnsi="Arial" w:cs="Arial"/>
            <w:b/>
            <w:bCs/>
            <w:sz w:val="25"/>
            <w:lang w:eastAsia="en-IN"/>
          </w:rPr>
          <w:t>state</w:t>
        </w:r>
        <w:r w:rsidRPr="00AC3527">
          <w:rPr>
            <w:rFonts w:ascii="Arial" w:eastAsia="Times New Roman" w:hAnsi="Arial" w:cs="Arial"/>
            <w:sz w:val="25"/>
            <w:szCs w:val="25"/>
            <w:lang w:eastAsia="en-IN"/>
          </w:rPr>
          <w:t> starts and process repeats again till all files are read.</w:t>
        </w:r>
      </w:ins>
    </w:p>
    <w:p w:rsidR="00AC3527" w:rsidRPr="00AC3527" w:rsidRDefault="00AC3527" w:rsidP="00AC3527">
      <w:pPr>
        <w:spacing w:after="0" w:line="240" w:lineRule="auto"/>
        <w:textAlignment w:val="baseline"/>
        <w:rPr>
          <w:ins w:id="52" w:author="Unknown"/>
          <w:rFonts w:ascii="Arial" w:eastAsia="Times New Roman" w:hAnsi="Arial" w:cs="Arial"/>
          <w:sz w:val="25"/>
          <w:szCs w:val="25"/>
          <w:lang w:eastAsia="en-IN"/>
        </w:rPr>
      </w:pPr>
      <w:ins w:id="53" w:author="Unknown">
        <w:r w:rsidRPr="00AC3527">
          <w:rPr>
            <w:rFonts w:ascii="Arial" w:eastAsia="Times New Roman" w:hAnsi="Arial" w:cs="Arial"/>
            <w:b/>
            <w:bCs/>
            <w:sz w:val="25"/>
            <w:lang w:eastAsia="en-IN"/>
          </w:rPr>
          <w:t>Combination of -d and -s:</w:t>
        </w:r>
        <w:r w:rsidRPr="00AC3527">
          <w:rPr>
            <w:rFonts w:ascii="Arial" w:eastAsia="Times New Roman" w:hAnsi="Arial" w:cs="Arial"/>
            <w:sz w:val="25"/>
            <w:szCs w:val="25"/>
            <w:lang w:eastAsia="en-IN"/>
          </w:rPr>
          <w:t> The following example shows how to specify a delimiter for sequential merging of files: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 w:author="Unknown"/>
          <w:rFonts w:ascii="Consolas" w:eastAsia="Times New Roman" w:hAnsi="Consolas" w:cs="Consolas"/>
          <w:sz w:val="23"/>
          <w:szCs w:val="23"/>
          <w:lang w:eastAsia="en-IN"/>
        </w:rPr>
      </w:pPr>
      <w:ins w:id="55"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paste</w:t>
        </w:r>
        <w:proofErr w:type="gramEnd"/>
        <w:r w:rsidRPr="00AC3527">
          <w:rPr>
            <w:rFonts w:ascii="Consolas" w:eastAsia="Times New Roman" w:hAnsi="Consolas" w:cs="Consolas"/>
            <w:b/>
            <w:bCs/>
            <w:sz w:val="23"/>
            <w:lang w:eastAsia="en-IN"/>
          </w:rPr>
          <w:t xml:space="preserve"> -s -d ":" number state capital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 w:author="Unknown"/>
          <w:rFonts w:ascii="Consolas" w:eastAsia="Times New Roman" w:hAnsi="Consolas" w:cs="Consolas"/>
          <w:sz w:val="23"/>
          <w:szCs w:val="23"/>
          <w:lang w:eastAsia="en-IN"/>
        </w:rPr>
      </w:pPr>
      <w:ins w:id="57" w:author="Unknown">
        <w:r w:rsidRPr="00AC3527">
          <w:rPr>
            <w:rFonts w:ascii="Consolas" w:eastAsia="Times New Roman" w:hAnsi="Consolas" w:cs="Consolas"/>
            <w:sz w:val="23"/>
            <w:szCs w:val="23"/>
            <w:lang w:eastAsia="en-IN"/>
          </w:rPr>
          <w:t>1:2:3:4:5</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 w:author="Unknown"/>
          <w:rFonts w:ascii="Consolas" w:eastAsia="Times New Roman" w:hAnsi="Consolas" w:cs="Consolas"/>
          <w:sz w:val="23"/>
          <w:szCs w:val="23"/>
          <w:lang w:eastAsia="en-IN"/>
        </w:rPr>
      </w:pPr>
      <w:ins w:id="59" w:author="Unknown">
        <w:r w:rsidRPr="00AC3527">
          <w:rPr>
            <w:rFonts w:ascii="Consolas" w:eastAsia="Times New Roman" w:hAnsi="Consolas" w:cs="Consolas"/>
            <w:sz w:val="23"/>
            <w:szCs w:val="23"/>
            <w:lang w:eastAsia="en-IN"/>
          </w:rPr>
          <w:t xml:space="preserve">Arunachal </w:t>
        </w:r>
        <w:proofErr w:type="spellStart"/>
        <w:r w:rsidRPr="00AC3527">
          <w:rPr>
            <w:rFonts w:ascii="Consolas" w:eastAsia="Times New Roman" w:hAnsi="Consolas" w:cs="Consolas"/>
            <w:sz w:val="23"/>
            <w:szCs w:val="23"/>
            <w:lang w:eastAsia="en-IN"/>
          </w:rPr>
          <w:t>Pradesh</w:t>
        </w:r>
        <w:proofErr w:type="gramStart"/>
        <w:r w:rsidRPr="00AC3527">
          <w:rPr>
            <w:rFonts w:ascii="Consolas" w:eastAsia="Times New Roman" w:hAnsi="Consolas" w:cs="Consolas"/>
            <w:sz w:val="23"/>
            <w:szCs w:val="23"/>
            <w:lang w:eastAsia="en-IN"/>
          </w:rPr>
          <w:t>:Assam:Andhra</w:t>
        </w:r>
        <w:proofErr w:type="spellEnd"/>
        <w:proofErr w:type="gramEnd"/>
        <w:r w:rsidRPr="00AC3527">
          <w:rPr>
            <w:rFonts w:ascii="Consolas" w:eastAsia="Times New Roman" w:hAnsi="Consolas" w:cs="Consolas"/>
            <w:sz w:val="23"/>
            <w:szCs w:val="23"/>
            <w:lang w:eastAsia="en-IN"/>
          </w:rPr>
          <w:t xml:space="preserve"> </w:t>
        </w:r>
        <w:proofErr w:type="spellStart"/>
        <w:r w:rsidRPr="00AC3527">
          <w:rPr>
            <w:rFonts w:ascii="Consolas" w:eastAsia="Times New Roman" w:hAnsi="Consolas" w:cs="Consolas"/>
            <w:sz w:val="23"/>
            <w:szCs w:val="23"/>
            <w:lang w:eastAsia="en-IN"/>
          </w:rPr>
          <w:t>Pradesh:Bihar:Chhattisgrah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 w:author="Unknown"/>
          <w:rFonts w:ascii="Consolas" w:eastAsia="Times New Roman" w:hAnsi="Consolas" w:cs="Consolas"/>
          <w:sz w:val="23"/>
          <w:szCs w:val="23"/>
          <w:lang w:eastAsia="en-IN"/>
        </w:rPr>
      </w:pPr>
      <w:proofErr w:type="spellStart"/>
      <w:ins w:id="61" w:author="Unknown">
        <w:r w:rsidRPr="00AC3527">
          <w:rPr>
            <w:rFonts w:ascii="Consolas" w:eastAsia="Times New Roman" w:hAnsi="Consolas" w:cs="Consolas"/>
            <w:sz w:val="23"/>
            <w:szCs w:val="23"/>
            <w:lang w:eastAsia="en-IN"/>
          </w:rPr>
          <w:t>Itanagar</w:t>
        </w:r>
        <w:proofErr w:type="gramStart"/>
        <w:r w:rsidRPr="00AC3527">
          <w:rPr>
            <w:rFonts w:ascii="Consolas" w:eastAsia="Times New Roman" w:hAnsi="Consolas" w:cs="Consolas"/>
            <w:sz w:val="23"/>
            <w:szCs w:val="23"/>
            <w:lang w:eastAsia="en-IN"/>
          </w:rPr>
          <w:t>:Dispur:Hyderabad:Patna:Raipur</w:t>
        </w:r>
        <w:proofErr w:type="spellEnd"/>
        <w:proofErr w:type="gramEnd"/>
      </w:ins>
    </w:p>
    <w:p w:rsidR="00AC3527" w:rsidRPr="00AC3527" w:rsidRDefault="00AC3527" w:rsidP="00AC3527">
      <w:pPr>
        <w:spacing w:after="0" w:line="240" w:lineRule="auto"/>
        <w:textAlignment w:val="baseline"/>
        <w:rPr>
          <w:ins w:id="62" w:author="Unknown"/>
          <w:rFonts w:ascii="Arial" w:eastAsia="Times New Roman" w:hAnsi="Arial" w:cs="Arial"/>
          <w:sz w:val="25"/>
          <w:szCs w:val="25"/>
          <w:lang w:eastAsia="en-IN"/>
        </w:rPr>
      </w:pPr>
      <w:ins w:id="63" w:author="Unknown">
        <w:r w:rsidRPr="00AC3527">
          <w:rPr>
            <w:rFonts w:ascii="Arial" w:eastAsia="Times New Roman" w:hAnsi="Arial" w:cs="Arial"/>
            <w:b/>
            <w:bCs/>
            <w:sz w:val="25"/>
            <w:lang w:eastAsia="en-IN"/>
          </w:rPr>
          <w:t>3. –version:</w:t>
        </w:r>
        <w:r w:rsidRPr="00AC3527">
          <w:rPr>
            <w:rFonts w:ascii="Arial" w:eastAsia="Times New Roman" w:hAnsi="Arial" w:cs="Arial"/>
            <w:sz w:val="25"/>
            <w:szCs w:val="25"/>
            <w:lang w:eastAsia="en-IN"/>
          </w:rPr>
          <w:t> This option is used to display the version of paste which is currently running on your system.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64" w:author="Unknown"/>
          <w:rFonts w:ascii="Consolas" w:eastAsia="Times New Roman" w:hAnsi="Consolas" w:cs="Consolas"/>
          <w:sz w:val="23"/>
          <w:szCs w:val="23"/>
          <w:lang w:eastAsia="en-IN"/>
        </w:rPr>
      </w:pPr>
      <w:ins w:id="65" w:author="Unknown">
        <w:r w:rsidRPr="00AC3527">
          <w:rPr>
            <w:rFonts w:ascii="Consolas" w:eastAsia="Times New Roman" w:hAnsi="Consolas" w:cs="Consolas"/>
            <w:sz w:val="23"/>
            <w:szCs w:val="23"/>
            <w:lang w:eastAsia="en-IN"/>
          </w:rPr>
          <w:t>$ paste --version</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66" w:author="Unknown"/>
          <w:rFonts w:ascii="Consolas" w:eastAsia="Times New Roman" w:hAnsi="Consolas" w:cs="Consolas"/>
          <w:sz w:val="23"/>
          <w:szCs w:val="23"/>
          <w:lang w:eastAsia="en-IN"/>
        </w:rPr>
      </w:pPr>
      <w:proofErr w:type="gramStart"/>
      <w:ins w:id="67" w:author="Unknown">
        <w:r w:rsidRPr="00AC3527">
          <w:rPr>
            <w:rFonts w:ascii="Consolas" w:eastAsia="Times New Roman" w:hAnsi="Consolas" w:cs="Consolas"/>
            <w:sz w:val="23"/>
            <w:szCs w:val="23"/>
            <w:lang w:eastAsia="en-IN"/>
          </w:rPr>
          <w:t>paste</w:t>
        </w:r>
        <w:proofErr w:type="gramEnd"/>
        <w:r w:rsidRPr="00AC3527">
          <w:rPr>
            <w:rFonts w:ascii="Consolas" w:eastAsia="Times New Roman" w:hAnsi="Consolas" w:cs="Consolas"/>
            <w:sz w:val="23"/>
            <w:szCs w:val="23"/>
            <w:lang w:eastAsia="en-IN"/>
          </w:rPr>
          <w:t xml:space="preserve"> (GNU </w:t>
        </w:r>
        <w:proofErr w:type="spellStart"/>
        <w:r w:rsidRPr="00AC3527">
          <w:rPr>
            <w:rFonts w:ascii="Consolas" w:eastAsia="Times New Roman" w:hAnsi="Consolas" w:cs="Consolas"/>
            <w:sz w:val="23"/>
            <w:szCs w:val="23"/>
            <w:lang w:eastAsia="en-IN"/>
          </w:rPr>
          <w:t>coreutils</w:t>
        </w:r>
        <w:proofErr w:type="spellEnd"/>
        <w:r w:rsidRPr="00AC3527">
          <w:rPr>
            <w:rFonts w:ascii="Consolas" w:eastAsia="Times New Roman" w:hAnsi="Consolas" w:cs="Consolas"/>
            <w:sz w:val="23"/>
            <w:szCs w:val="23"/>
            <w:lang w:eastAsia="en-IN"/>
          </w:rPr>
          <w:t>) 8.26</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68" w:author="Unknown"/>
          <w:rFonts w:ascii="Consolas" w:eastAsia="Times New Roman" w:hAnsi="Consolas" w:cs="Consolas"/>
          <w:sz w:val="23"/>
          <w:szCs w:val="23"/>
          <w:lang w:eastAsia="en-IN"/>
        </w:rPr>
      </w:pPr>
      <w:ins w:id="69" w:author="Unknown">
        <w:r w:rsidRPr="00AC3527">
          <w:rPr>
            <w:rFonts w:ascii="Consolas" w:eastAsia="Times New Roman" w:hAnsi="Consolas" w:cs="Consolas"/>
            <w:sz w:val="23"/>
            <w:szCs w:val="23"/>
            <w:lang w:eastAsia="en-IN"/>
          </w:rPr>
          <w:t xml:space="preserve">Packaged by </w:t>
        </w:r>
        <w:proofErr w:type="spellStart"/>
        <w:r w:rsidRPr="00AC3527">
          <w:rPr>
            <w:rFonts w:ascii="Consolas" w:eastAsia="Times New Roman" w:hAnsi="Consolas" w:cs="Consolas"/>
            <w:sz w:val="23"/>
            <w:szCs w:val="23"/>
            <w:lang w:eastAsia="en-IN"/>
          </w:rPr>
          <w:t>Cygwin</w:t>
        </w:r>
        <w:proofErr w:type="spellEnd"/>
        <w:r w:rsidRPr="00AC3527">
          <w:rPr>
            <w:rFonts w:ascii="Consolas" w:eastAsia="Times New Roman" w:hAnsi="Consolas" w:cs="Consolas"/>
            <w:sz w:val="23"/>
            <w:szCs w:val="23"/>
            <w:lang w:eastAsia="en-IN"/>
          </w:rPr>
          <w:t xml:space="preserve"> (8.26-2)</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0" w:author="Unknown"/>
          <w:rFonts w:ascii="Consolas" w:eastAsia="Times New Roman" w:hAnsi="Consolas" w:cs="Consolas"/>
          <w:sz w:val="23"/>
          <w:szCs w:val="23"/>
          <w:lang w:eastAsia="en-IN"/>
        </w:rPr>
      </w:pPr>
      <w:ins w:id="71" w:author="Unknown">
        <w:r w:rsidRPr="00AC3527">
          <w:rPr>
            <w:rFonts w:ascii="Consolas" w:eastAsia="Times New Roman" w:hAnsi="Consolas" w:cs="Consolas"/>
            <w:sz w:val="23"/>
            <w:szCs w:val="23"/>
            <w:lang w:eastAsia="en-IN"/>
          </w:rPr>
          <w:t>Copyright (C) 2016 Free Software Foundation, Inc.</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2" w:author="Unknown"/>
          <w:rFonts w:ascii="Consolas" w:eastAsia="Times New Roman" w:hAnsi="Consolas" w:cs="Consolas"/>
          <w:sz w:val="23"/>
          <w:szCs w:val="23"/>
          <w:lang w:eastAsia="en-IN"/>
        </w:rPr>
      </w:pPr>
      <w:ins w:id="73" w:author="Unknown">
        <w:r w:rsidRPr="00AC3527">
          <w:rPr>
            <w:rFonts w:ascii="Consolas" w:eastAsia="Times New Roman" w:hAnsi="Consolas" w:cs="Consolas"/>
            <w:sz w:val="23"/>
            <w:szCs w:val="23"/>
            <w:lang w:eastAsia="en-IN"/>
          </w:rPr>
          <w:t xml:space="preserve">License GPLv3+: GNU GPL version 3 or </w:t>
        </w:r>
        <w:proofErr w:type="gramStart"/>
        <w:r w:rsidRPr="00AC3527">
          <w:rPr>
            <w:rFonts w:ascii="Consolas" w:eastAsia="Times New Roman" w:hAnsi="Consolas" w:cs="Consolas"/>
            <w:sz w:val="23"/>
            <w:szCs w:val="23"/>
            <w:lang w:eastAsia="en-IN"/>
          </w:rPr>
          <w:t>later .</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4" w:author="Unknown"/>
          <w:rFonts w:ascii="Consolas" w:eastAsia="Times New Roman" w:hAnsi="Consolas" w:cs="Consolas"/>
          <w:sz w:val="23"/>
          <w:szCs w:val="23"/>
          <w:lang w:eastAsia="en-IN"/>
        </w:rPr>
      </w:pPr>
      <w:ins w:id="75" w:author="Unknown">
        <w:r w:rsidRPr="00AC3527">
          <w:rPr>
            <w:rFonts w:ascii="Consolas" w:eastAsia="Times New Roman" w:hAnsi="Consolas" w:cs="Consolas"/>
            <w:sz w:val="23"/>
            <w:szCs w:val="23"/>
            <w:lang w:eastAsia="en-IN"/>
          </w:rPr>
          <w:t>This is free software: you are free to change and redistribute it.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6" w:author="Unknown"/>
          <w:rFonts w:ascii="Consolas" w:eastAsia="Times New Roman" w:hAnsi="Consolas" w:cs="Consolas"/>
          <w:sz w:val="23"/>
          <w:szCs w:val="23"/>
          <w:lang w:eastAsia="en-IN"/>
        </w:rPr>
      </w:pPr>
      <w:ins w:id="77" w:author="Unknown">
        <w:r w:rsidRPr="00AC3527">
          <w:rPr>
            <w:rFonts w:ascii="Consolas" w:eastAsia="Times New Roman" w:hAnsi="Consolas" w:cs="Consolas"/>
            <w:sz w:val="23"/>
            <w:szCs w:val="23"/>
            <w:lang w:eastAsia="en-IN"/>
          </w:rPr>
          <w:t>There is NO WARRANTY, to the extent permitted by law.</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8"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9" w:author="Unknown"/>
          <w:rFonts w:ascii="Consolas" w:eastAsia="Times New Roman" w:hAnsi="Consolas" w:cs="Consolas"/>
          <w:sz w:val="23"/>
          <w:szCs w:val="23"/>
          <w:lang w:eastAsia="en-IN"/>
        </w:rPr>
      </w:pPr>
      <w:proofErr w:type="gramStart"/>
      <w:ins w:id="80" w:author="Unknown">
        <w:r w:rsidRPr="00AC3527">
          <w:rPr>
            <w:rFonts w:ascii="Consolas" w:eastAsia="Times New Roman" w:hAnsi="Consolas" w:cs="Consolas"/>
            <w:sz w:val="23"/>
            <w:szCs w:val="23"/>
            <w:lang w:eastAsia="en-IN"/>
          </w:rPr>
          <w:t xml:space="preserve">Written by David M. </w:t>
        </w:r>
        <w:proofErr w:type="spellStart"/>
        <w:r w:rsidRPr="00AC3527">
          <w:rPr>
            <w:rFonts w:ascii="Consolas" w:eastAsia="Times New Roman" w:hAnsi="Consolas" w:cs="Consolas"/>
            <w:sz w:val="23"/>
            <w:szCs w:val="23"/>
            <w:lang w:eastAsia="en-IN"/>
          </w:rPr>
          <w:t>Ihnat</w:t>
        </w:r>
        <w:proofErr w:type="spellEnd"/>
        <w:r w:rsidRPr="00AC3527">
          <w:rPr>
            <w:rFonts w:ascii="Consolas" w:eastAsia="Times New Roman" w:hAnsi="Consolas" w:cs="Consolas"/>
            <w:sz w:val="23"/>
            <w:szCs w:val="23"/>
            <w:lang w:eastAsia="en-IN"/>
          </w:rPr>
          <w:t xml:space="preserve"> and David </w:t>
        </w:r>
        <w:proofErr w:type="spellStart"/>
        <w:r w:rsidRPr="00AC3527">
          <w:rPr>
            <w:rFonts w:ascii="Consolas" w:eastAsia="Times New Roman" w:hAnsi="Consolas" w:cs="Consolas"/>
            <w:sz w:val="23"/>
            <w:szCs w:val="23"/>
            <w:lang w:eastAsia="en-IN"/>
          </w:rPr>
          <w:t>MacKenzie</w:t>
        </w:r>
        <w:proofErr w:type="spellEnd"/>
        <w:r w:rsidRPr="00AC3527">
          <w:rPr>
            <w:rFonts w:ascii="Consolas" w:eastAsia="Times New Roman" w:hAnsi="Consolas" w:cs="Consolas"/>
            <w:sz w:val="23"/>
            <w:szCs w:val="23"/>
            <w:lang w:eastAsia="en-IN"/>
          </w:rPr>
          <w:t>.</w:t>
        </w:r>
        <w:proofErr w:type="gramEnd"/>
      </w:ins>
    </w:p>
    <w:p w:rsidR="00AC3527" w:rsidRPr="00AC3527" w:rsidRDefault="00AC3527" w:rsidP="00AC3527">
      <w:pPr>
        <w:spacing w:after="0" w:line="240" w:lineRule="auto"/>
        <w:jc w:val="center"/>
        <w:textAlignment w:val="baseline"/>
        <w:rPr>
          <w:ins w:id="81" w:author="Unknown"/>
          <w:rFonts w:ascii="Arial" w:eastAsia="Times New Roman" w:hAnsi="Arial" w:cs="Arial"/>
          <w:sz w:val="25"/>
          <w:szCs w:val="25"/>
          <w:lang w:eastAsia="en-IN"/>
        </w:rPr>
      </w:pPr>
      <w:ins w:id="82" w:author="Unknown">
        <w:r w:rsidRPr="00AC3527">
          <w:rPr>
            <w:rFonts w:ascii="Arial" w:eastAsia="Times New Roman" w:hAnsi="Arial" w:cs="Arial"/>
            <w:b/>
            <w:bCs/>
            <w:sz w:val="25"/>
            <w:lang w:eastAsia="en-IN"/>
          </w:rPr>
          <w:t>Applications of Paste Command</w:t>
        </w:r>
      </w:ins>
    </w:p>
    <w:p w:rsidR="00AC3527" w:rsidRPr="00AC3527" w:rsidRDefault="00AC3527" w:rsidP="00AC3527">
      <w:pPr>
        <w:spacing w:after="0" w:line="240" w:lineRule="auto"/>
        <w:textAlignment w:val="baseline"/>
        <w:rPr>
          <w:ins w:id="83" w:author="Unknown"/>
          <w:rFonts w:ascii="Arial" w:eastAsia="Times New Roman" w:hAnsi="Arial" w:cs="Arial"/>
          <w:sz w:val="25"/>
          <w:szCs w:val="25"/>
          <w:lang w:eastAsia="en-IN"/>
        </w:rPr>
      </w:pPr>
      <w:ins w:id="84" w:author="Unknown">
        <w:r w:rsidRPr="00AC3527">
          <w:rPr>
            <w:rFonts w:ascii="Arial" w:eastAsia="Times New Roman" w:hAnsi="Arial" w:cs="Arial"/>
            <w:b/>
            <w:bCs/>
            <w:sz w:val="25"/>
            <w:lang w:eastAsia="en-IN"/>
          </w:rPr>
          <w:lastRenderedPageBreak/>
          <w:t>1. Combining N consecutive lines: </w:t>
        </w:r>
        <w:r w:rsidRPr="00AC3527">
          <w:rPr>
            <w:rFonts w:ascii="Arial" w:eastAsia="Times New Roman" w:hAnsi="Arial" w:cs="Arial"/>
            <w:sz w:val="25"/>
            <w:szCs w:val="25"/>
            <w:lang w:eastAsia="en-IN"/>
          </w:rPr>
          <w:t xml:space="preserve">The paste command can also be used to merge N consecutive lines from a file into a single line. Here N can be specified by specifying number </w:t>
        </w:r>
        <w:proofErr w:type="gramStart"/>
        <w:r w:rsidRPr="00AC3527">
          <w:rPr>
            <w:rFonts w:ascii="Arial" w:eastAsia="Times New Roman" w:hAnsi="Arial" w:cs="Arial"/>
            <w:sz w:val="25"/>
            <w:szCs w:val="25"/>
            <w:lang w:eastAsia="en-IN"/>
          </w:rPr>
          <w:t>hyphens(</w:t>
        </w:r>
        <w:proofErr w:type="gramEnd"/>
        <w:r w:rsidRPr="00AC3527">
          <w:rPr>
            <w:rFonts w:ascii="Arial" w:eastAsia="Times New Roman" w:hAnsi="Arial" w:cs="Arial"/>
            <w:sz w:val="25"/>
            <w:szCs w:val="25"/>
            <w:lang w:eastAsia="en-IN"/>
          </w:rPr>
          <w:t>-) after paste.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5" w:author="Unknown"/>
          <w:rFonts w:ascii="Consolas" w:eastAsia="Times New Roman" w:hAnsi="Consolas" w:cs="Consolas"/>
          <w:sz w:val="23"/>
          <w:szCs w:val="23"/>
          <w:lang w:eastAsia="en-IN"/>
        </w:rPr>
      </w:pPr>
      <w:ins w:id="86" w:author="Unknown">
        <w:r w:rsidRPr="00AC3527">
          <w:rPr>
            <w:rFonts w:ascii="Consolas" w:eastAsia="Times New Roman" w:hAnsi="Consolas" w:cs="Consolas"/>
            <w:sz w:val="23"/>
            <w:szCs w:val="23"/>
            <w:lang w:eastAsia="en-IN"/>
          </w:rPr>
          <w:t>With 2 hyphens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 w:author="Unknown"/>
          <w:rFonts w:ascii="Consolas" w:eastAsia="Times New Roman" w:hAnsi="Consolas" w:cs="Consolas"/>
          <w:sz w:val="23"/>
          <w:szCs w:val="23"/>
          <w:lang w:eastAsia="en-IN"/>
        </w:rPr>
      </w:pPr>
      <w:ins w:id="88"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capital | paste - -</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 w:author="Unknown"/>
          <w:rFonts w:ascii="Consolas" w:eastAsia="Times New Roman" w:hAnsi="Consolas" w:cs="Consolas"/>
          <w:sz w:val="23"/>
          <w:szCs w:val="23"/>
          <w:lang w:eastAsia="en-IN"/>
        </w:rPr>
      </w:pPr>
      <w:proofErr w:type="spellStart"/>
      <w:ins w:id="90" w:author="Unknown">
        <w:r w:rsidRPr="00AC3527">
          <w:rPr>
            <w:rFonts w:ascii="Consolas" w:eastAsia="Times New Roman" w:hAnsi="Consolas" w:cs="Consolas"/>
            <w:sz w:val="23"/>
            <w:szCs w:val="23"/>
            <w:lang w:eastAsia="en-IN"/>
          </w:rPr>
          <w:t>Itanagar</w:t>
        </w:r>
        <w:proofErr w:type="spellEnd"/>
        <w:r w:rsidRPr="00AC3527">
          <w:rPr>
            <w:rFonts w:ascii="Consolas" w:eastAsia="Times New Roman" w:hAnsi="Consolas" w:cs="Consolas"/>
            <w:sz w:val="23"/>
            <w:szCs w:val="23"/>
            <w:lang w:eastAsia="en-IN"/>
          </w:rPr>
          <w:t xml:space="preserve">        </w:t>
        </w:r>
        <w:proofErr w:type="spellStart"/>
        <w:r w:rsidRPr="00AC3527">
          <w:rPr>
            <w:rFonts w:ascii="Consolas" w:eastAsia="Times New Roman" w:hAnsi="Consolas" w:cs="Consolas"/>
            <w:sz w:val="23"/>
            <w:szCs w:val="23"/>
            <w:lang w:eastAsia="en-IN"/>
          </w:rPr>
          <w:t>Dispur</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 w:author="Unknown"/>
          <w:rFonts w:ascii="Consolas" w:eastAsia="Times New Roman" w:hAnsi="Consolas" w:cs="Consolas"/>
          <w:sz w:val="23"/>
          <w:szCs w:val="23"/>
          <w:lang w:eastAsia="en-IN"/>
        </w:rPr>
      </w:pPr>
      <w:ins w:id="92" w:author="Unknown">
        <w:r w:rsidRPr="00AC3527">
          <w:rPr>
            <w:rFonts w:ascii="Consolas" w:eastAsia="Times New Roman" w:hAnsi="Consolas" w:cs="Consolas"/>
            <w:sz w:val="23"/>
            <w:szCs w:val="23"/>
            <w:lang w:eastAsia="en-IN"/>
          </w:rPr>
          <w:t>Hyderabad       Patna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 w:author="Unknown"/>
          <w:rFonts w:ascii="Consolas" w:eastAsia="Times New Roman" w:hAnsi="Consolas" w:cs="Consolas"/>
          <w:sz w:val="23"/>
          <w:szCs w:val="23"/>
          <w:lang w:eastAsia="en-IN"/>
        </w:rPr>
      </w:pPr>
      <w:ins w:id="94" w:author="Unknown">
        <w:r w:rsidRPr="00AC3527">
          <w:rPr>
            <w:rFonts w:ascii="Consolas" w:eastAsia="Times New Roman" w:hAnsi="Consolas" w:cs="Consolas"/>
            <w:sz w:val="23"/>
            <w:szCs w:val="23"/>
            <w:lang w:eastAsia="en-IN"/>
          </w:rPr>
          <w:t>Raipur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5"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 w:author="Unknown"/>
          <w:rFonts w:ascii="Consolas" w:eastAsia="Times New Roman" w:hAnsi="Consolas" w:cs="Consolas"/>
          <w:sz w:val="23"/>
          <w:szCs w:val="23"/>
          <w:lang w:eastAsia="en-IN"/>
        </w:rPr>
      </w:pPr>
      <w:ins w:id="97" w:author="Unknown">
        <w:r w:rsidRPr="00AC3527">
          <w:rPr>
            <w:rFonts w:ascii="Consolas" w:eastAsia="Times New Roman" w:hAnsi="Consolas" w:cs="Consolas"/>
            <w:sz w:val="23"/>
            <w:szCs w:val="23"/>
            <w:lang w:eastAsia="en-IN"/>
          </w:rPr>
          <w:t>With 3 hyphens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 w:author="Unknown"/>
          <w:rFonts w:ascii="Consolas" w:eastAsia="Times New Roman" w:hAnsi="Consolas" w:cs="Consolas"/>
          <w:sz w:val="23"/>
          <w:szCs w:val="23"/>
          <w:lang w:eastAsia="en-IN"/>
        </w:rPr>
      </w:pPr>
      <w:ins w:id="99"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paste</w:t>
        </w:r>
        <w:proofErr w:type="gramEnd"/>
        <w:r w:rsidRPr="00AC3527">
          <w:rPr>
            <w:rFonts w:ascii="Consolas" w:eastAsia="Times New Roman" w:hAnsi="Consolas" w:cs="Consolas"/>
            <w:b/>
            <w:bCs/>
            <w:sz w:val="23"/>
            <w:lang w:eastAsia="en-IN"/>
          </w:rPr>
          <w:t xml:space="preserve"> - - - &lt; capital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0" w:author="Unknown"/>
          <w:rFonts w:ascii="Consolas" w:eastAsia="Times New Roman" w:hAnsi="Consolas" w:cs="Consolas"/>
          <w:sz w:val="23"/>
          <w:szCs w:val="23"/>
          <w:lang w:eastAsia="en-IN"/>
        </w:rPr>
      </w:pPr>
      <w:proofErr w:type="spellStart"/>
      <w:ins w:id="101" w:author="Unknown">
        <w:r w:rsidRPr="00AC3527">
          <w:rPr>
            <w:rFonts w:ascii="Consolas" w:eastAsia="Times New Roman" w:hAnsi="Consolas" w:cs="Consolas"/>
            <w:sz w:val="23"/>
            <w:szCs w:val="23"/>
            <w:lang w:eastAsia="en-IN"/>
          </w:rPr>
          <w:t>Itanagar</w:t>
        </w:r>
        <w:proofErr w:type="spellEnd"/>
        <w:r w:rsidRPr="00AC3527">
          <w:rPr>
            <w:rFonts w:ascii="Consolas" w:eastAsia="Times New Roman" w:hAnsi="Consolas" w:cs="Consolas"/>
            <w:sz w:val="23"/>
            <w:szCs w:val="23"/>
            <w:lang w:eastAsia="en-IN"/>
          </w:rPr>
          <w:t xml:space="preserve">        </w:t>
        </w:r>
        <w:proofErr w:type="spellStart"/>
        <w:proofErr w:type="gramStart"/>
        <w:r w:rsidRPr="00AC3527">
          <w:rPr>
            <w:rFonts w:ascii="Consolas" w:eastAsia="Times New Roman" w:hAnsi="Consolas" w:cs="Consolas"/>
            <w:sz w:val="23"/>
            <w:szCs w:val="23"/>
            <w:lang w:eastAsia="en-IN"/>
          </w:rPr>
          <w:t>Dispur</w:t>
        </w:r>
        <w:proofErr w:type="spellEnd"/>
        <w:r w:rsidRPr="00AC3527">
          <w:rPr>
            <w:rFonts w:ascii="Consolas" w:eastAsia="Times New Roman" w:hAnsi="Consolas" w:cs="Consolas"/>
            <w:sz w:val="23"/>
            <w:szCs w:val="23"/>
            <w:lang w:eastAsia="en-IN"/>
          </w:rPr>
          <w:t xml:space="preserve">  Hyderabad</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2" w:author="Unknown"/>
          <w:rFonts w:ascii="Consolas" w:eastAsia="Times New Roman" w:hAnsi="Consolas" w:cs="Consolas"/>
          <w:sz w:val="23"/>
          <w:szCs w:val="23"/>
          <w:lang w:eastAsia="en-IN"/>
        </w:rPr>
      </w:pPr>
      <w:ins w:id="103" w:author="Unknown">
        <w:r w:rsidRPr="00AC3527">
          <w:rPr>
            <w:rFonts w:ascii="Consolas" w:eastAsia="Times New Roman" w:hAnsi="Consolas" w:cs="Consolas"/>
            <w:sz w:val="23"/>
            <w:szCs w:val="23"/>
            <w:lang w:eastAsia="en-IN"/>
          </w:rPr>
          <w:t>Patna   Raipur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4" w:author="Unknown"/>
          <w:rFonts w:ascii="Consolas" w:eastAsia="Times New Roman" w:hAnsi="Consolas" w:cs="Consolas"/>
          <w:sz w:val="23"/>
          <w:szCs w:val="23"/>
          <w:lang w:eastAsia="en-IN"/>
        </w:rPr>
      </w:pPr>
    </w:p>
    <w:p w:rsidR="00AC3527" w:rsidRPr="00AC3527" w:rsidRDefault="00AC3527" w:rsidP="00AC3527">
      <w:pPr>
        <w:spacing w:after="0" w:line="240" w:lineRule="auto"/>
        <w:textAlignment w:val="baseline"/>
        <w:rPr>
          <w:ins w:id="105" w:author="Unknown"/>
          <w:rFonts w:ascii="Arial" w:eastAsia="Times New Roman" w:hAnsi="Arial" w:cs="Arial"/>
          <w:sz w:val="25"/>
          <w:szCs w:val="25"/>
          <w:lang w:eastAsia="en-IN"/>
        </w:rPr>
      </w:pPr>
      <w:ins w:id="106" w:author="Unknown">
        <w:r w:rsidRPr="00AC3527">
          <w:rPr>
            <w:rFonts w:ascii="Arial" w:eastAsia="Times New Roman" w:hAnsi="Arial" w:cs="Arial"/>
            <w:b/>
            <w:bCs/>
            <w:sz w:val="25"/>
            <w:lang w:eastAsia="en-IN"/>
          </w:rPr>
          <w:t>2. Combination with other commands:</w:t>
        </w:r>
        <w:r w:rsidRPr="00AC3527">
          <w:rPr>
            <w:rFonts w:ascii="Arial" w:eastAsia="Times New Roman" w:hAnsi="Arial" w:cs="Arial"/>
            <w:sz w:val="25"/>
            <w:szCs w:val="25"/>
            <w:lang w:eastAsia="en-IN"/>
          </w:rPr>
          <w:t> Even though </w:t>
        </w:r>
        <w:r w:rsidRPr="00AC3527">
          <w:rPr>
            <w:rFonts w:ascii="Arial" w:eastAsia="Times New Roman" w:hAnsi="Arial" w:cs="Arial"/>
            <w:b/>
            <w:bCs/>
            <w:sz w:val="25"/>
            <w:lang w:eastAsia="en-IN"/>
          </w:rPr>
          <w:t>paste</w:t>
        </w:r>
        <w:r w:rsidRPr="00AC3527">
          <w:rPr>
            <w:rFonts w:ascii="Arial" w:eastAsia="Times New Roman" w:hAnsi="Arial" w:cs="Arial"/>
            <w:sz w:val="25"/>
            <w:szCs w:val="25"/>
            <w:lang w:eastAsia="en-IN"/>
          </w:rPr>
          <w:t> require at least two files for concatenating lines, but data from one file can be given from shell. Like in our example below, </w:t>
        </w:r>
        <w:r w:rsidRPr="00AC3527">
          <w:rPr>
            <w:rFonts w:ascii="Arial" w:eastAsia="Times New Roman" w:hAnsi="Arial" w:cs="Arial"/>
            <w:b/>
            <w:bCs/>
            <w:sz w:val="25"/>
            <w:lang w:eastAsia="en-IN"/>
          </w:rPr>
          <w:t>cut</w:t>
        </w:r>
        <w:r w:rsidRPr="00AC3527">
          <w:rPr>
            <w:rFonts w:ascii="Arial" w:eastAsia="Times New Roman" w:hAnsi="Arial" w:cs="Arial"/>
            <w:sz w:val="25"/>
            <w:szCs w:val="25"/>
            <w:lang w:eastAsia="en-IN"/>
          </w:rPr>
          <w:t> command is used with </w:t>
        </w:r>
        <w:r w:rsidRPr="00AC3527">
          <w:rPr>
            <w:rFonts w:ascii="Arial" w:eastAsia="Times New Roman" w:hAnsi="Arial" w:cs="Arial"/>
            <w:b/>
            <w:bCs/>
            <w:sz w:val="25"/>
            <w:lang w:eastAsia="en-IN"/>
          </w:rPr>
          <w:t>-f</w:t>
        </w:r>
        <w:r w:rsidRPr="00AC3527">
          <w:rPr>
            <w:rFonts w:ascii="Arial" w:eastAsia="Times New Roman" w:hAnsi="Arial" w:cs="Arial"/>
            <w:sz w:val="25"/>
            <w:szCs w:val="25"/>
            <w:lang w:eastAsia="en-IN"/>
          </w:rPr>
          <w:t> option for cutting out first field of </w:t>
        </w:r>
        <w:r w:rsidRPr="00AC3527">
          <w:rPr>
            <w:rFonts w:ascii="Arial" w:eastAsia="Times New Roman" w:hAnsi="Arial" w:cs="Arial"/>
            <w:b/>
            <w:bCs/>
            <w:sz w:val="25"/>
            <w:lang w:eastAsia="en-IN"/>
          </w:rPr>
          <w:t>state</w:t>
        </w:r>
        <w:r w:rsidRPr="00AC3527">
          <w:rPr>
            <w:rFonts w:ascii="Arial" w:eastAsia="Times New Roman" w:hAnsi="Arial" w:cs="Arial"/>
            <w:sz w:val="25"/>
            <w:szCs w:val="25"/>
            <w:lang w:eastAsia="en-IN"/>
          </w:rPr>
          <w:t> file and output is pipelined with paste command having one file name and instead of second file name hyphen is specified.</w:t>
        </w:r>
      </w:ins>
    </w:p>
    <w:p w:rsidR="00AC3527" w:rsidRPr="00AC3527" w:rsidRDefault="00AC3527" w:rsidP="00AC3527">
      <w:pPr>
        <w:spacing w:after="0" w:line="240" w:lineRule="auto"/>
        <w:textAlignment w:val="baseline"/>
        <w:rPr>
          <w:ins w:id="107" w:author="Unknown"/>
          <w:rFonts w:ascii="Arial" w:eastAsia="Times New Roman" w:hAnsi="Arial" w:cs="Arial"/>
          <w:sz w:val="25"/>
          <w:szCs w:val="25"/>
          <w:lang w:eastAsia="en-IN"/>
        </w:rPr>
      </w:pPr>
      <w:ins w:id="108" w:author="Unknown">
        <w:r w:rsidRPr="00AC3527">
          <w:rPr>
            <w:rFonts w:ascii="Arial" w:eastAsia="Times New Roman" w:hAnsi="Arial" w:cs="Arial"/>
            <w:b/>
            <w:bCs/>
            <w:sz w:val="25"/>
            <w:lang w:eastAsia="en-IN"/>
          </w:rPr>
          <w:t>Note:</w:t>
        </w:r>
        <w:r w:rsidRPr="00AC3527">
          <w:rPr>
            <w:rFonts w:ascii="Arial" w:eastAsia="Times New Roman" w:hAnsi="Arial" w:cs="Arial"/>
            <w:sz w:val="25"/>
            <w:szCs w:val="25"/>
            <w:lang w:eastAsia="en-IN"/>
          </w:rPr>
          <w:t> If hyphen is not specified then input from shell is not pasted.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109" w:author="Unknown"/>
          <w:rFonts w:ascii="Consolas" w:eastAsia="Times New Roman" w:hAnsi="Consolas" w:cs="Consolas"/>
          <w:sz w:val="23"/>
          <w:szCs w:val="23"/>
          <w:lang w:eastAsia="en-IN"/>
        </w:rPr>
      </w:pPr>
      <w:ins w:id="110" w:author="Unknown">
        <w:r w:rsidRPr="00AC3527">
          <w:rPr>
            <w:rFonts w:ascii="Consolas" w:eastAsia="Times New Roman" w:hAnsi="Consolas" w:cs="Consolas"/>
            <w:sz w:val="23"/>
            <w:szCs w:val="23"/>
            <w:lang w:eastAsia="en-IN"/>
          </w:rPr>
          <w:t xml:space="preserve">Without </w:t>
        </w:r>
        <w:proofErr w:type="spellStart"/>
        <w:r w:rsidRPr="00AC3527">
          <w:rPr>
            <w:rFonts w:ascii="Consolas" w:eastAsia="Times New Roman" w:hAnsi="Consolas" w:cs="Consolas"/>
            <w:sz w:val="23"/>
            <w:szCs w:val="23"/>
            <w:lang w:eastAsia="en-IN"/>
          </w:rPr>
          <w:t>hypen</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1" w:author="Unknown"/>
          <w:rFonts w:ascii="Consolas" w:eastAsia="Times New Roman" w:hAnsi="Consolas" w:cs="Consolas"/>
          <w:sz w:val="23"/>
          <w:szCs w:val="23"/>
          <w:lang w:eastAsia="en-IN"/>
        </w:rPr>
      </w:pPr>
      <w:ins w:id="112"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-d " " -f 1 state | paste number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3" w:author="Unknown"/>
          <w:rFonts w:ascii="Consolas" w:eastAsia="Times New Roman" w:hAnsi="Consolas" w:cs="Consolas"/>
          <w:sz w:val="23"/>
          <w:szCs w:val="23"/>
          <w:lang w:eastAsia="en-IN"/>
        </w:rPr>
      </w:pPr>
      <w:ins w:id="114" w:author="Unknown">
        <w:r w:rsidRPr="00AC3527">
          <w:rPr>
            <w:rFonts w:ascii="Consolas" w:eastAsia="Times New Roman" w:hAnsi="Consolas" w:cs="Consolas"/>
            <w:sz w:val="23"/>
            <w:szCs w:val="23"/>
            <w:lang w:eastAsia="en-IN"/>
          </w:rPr>
          <w:t>1</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5" w:author="Unknown"/>
          <w:rFonts w:ascii="Consolas" w:eastAsia="Times New Roman" w:hAnsi="Consolas" w:cs="Consolas"/>
          <w:sz w:val="23"/>
          <w:szCs w:val="23"/>
          <w:lang w:eastAsia="en-IN"/>
        </w:rPr>
      </w:pPr>
      <w:ins w:id="116" w:author="Unknown">
        <w:r w:rsidRPr="00AC3527">
          <w:rPr>
            <w:rFonts w:ascii="Consolas" w:eastAsia="Times New Roman" w:hAnsi="Consolas" w:cs="Consolas"/>
            <w:sz w:val="23"/>
            <w:szCs w:val="23"/>
            <w:lang w:eastAsia="en-IN"/>
          </w:rPr>
          <w:t>2</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7" w:author="Unknown"/>
          <w:rFonts w:ascii="Consolas" w:eastAsia="Times New Roman" w:hAnsi="Consolas" w:cs="Consolas"/>
          <w:sz w:val="23"/>
          <w:szCs w:val="23"/>
          <w:lang w:eastAsia="en-IN"/>
        </w:rPr>
      </w:pPr>
      <w:ins w:id="118" w:author="Unknown">
        <w:r w:rsidRPr="00AC3527">
          <w:rPr>
            <w:rFonts w:ascii="Consolas" w:eastAsia="Times New Roman" w:hAnsi="Consolas" w:cs="Consolas"/>
            <w:sz w:val="23"/>
            <w:szCs w:val="23"/>
            <w:lang w:eastAsia="en-IN"/>
          </w:rPr>
          <w:t>3</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9" w:author="Unknown"/>
          <w:rFonts w:ascii="Consolas" w:eastAsia="Times New Roman" w:hAnsi="Consolas" w:cs="Consolas"/>
          <w:sz w:val="23"/>
          <w:szCs w:val="23"/>
          <w:lang w:eastAsia="en-IN"/>
        </w:rPr>
      </w:pPr>
      <w:ins w:id="120" w:author="Unknown">
        <w:r w:rsidRPr="00AC3527">
          <w:rPr>
            <w:rFonts w:ascii="Consolas" w:eastAsia="Times New Roman" w:hAnsi="Consolas" w:cs="Consolas"/>
            <w:sz w:val="23"/>
            <w:szCs w:val="23"/>
            <w:lang w:eastAsia="en-IN"/>
          </w:rPr>
          <w:t>4</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1" w:author="Unknown"/>
          <w:rFonts w:ascii="Consolas" w:eastAsia="Times New Roman" w:hAnsi="Consolas" w:cs="Consolas"/>
          <w:sz w:val="23"/>
          <w:szCs w:val="23"/>
          <w:lang w:eastAsia="en-IN"/>
        </w:rPr>
      </w:pPr>
      <w:ins w:id="122" w:author="Unknown">
        <w:r w:rsidRPr="00AC3527">
          <w:rPr>
            <w:rFonts w:ascii="Consolas" w:eastAsia="Times New Roman" w:hAnsi="Consolas" w:cs="Consolas"/>
            <w:sz w:val="23"/>
            <w:szCs w:val="23"/>
            <w:lang w:eastAsia="en-IN"/>
          </w:rPr>
          <w:t>5</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3"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4" w:author="Unknown"/>
          <w:rFonts w:ascii="Consolas" w:eastAsia="Times New Roman" w:hAnsi="Consolas" w:cs="Consolas"/>
          <w:sz w:val="23"/>
          <w:szCs w:val="23"/>
          <w:lang w:eastAsia="en-IN"/>
        </w:rPr>
      </w:pPr>
      <w:ins w:id="125" w:author="Unknown">
        <w:r w:rsidRPr="00AC3527">
          <w:rPr>
            <w:rFonts w:ascii="Consolas" w:eastAsia="Times New Roman" w:hAnsi="Consolas" w:cs="Consolas"/>
            <w:sz w:val="23"/>
            <w:szCs w:val="23"/>
            <w:lang w:eastAsia="en-IN"/>
          </w:rPr>
          <w:t xml:space="preserve">With </w:t>
        </w:r>
        <w:proofErr w:type="spellStart"/>
        <w:r w:rsidRPr="00AC3527">
          <w:rPr>
            <w:rFonts w:ascii="Consolas" w:eastAsia="Times New Roman" w:hAnsi="Consolas" w:cs="Consolas"/>
            <w:sz w:val="23"/>
            <w:szCs w:val="23"/>
            <w:lang w:eastAsia="en-IN"/>
          </w:rPr>
          <w:t>hypen</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6" w:author="Unknown"/>
          <w:rFonts w:ascii="Consolas" w:eastAsia="Times New Roman" w:hAnsi="Consolas" w:cs="Consolas"/>
          <w:sz w:val="23"/>
          <w:szCs w:val="23"/>
          <w:lang w:eastAsia="en-IN"/>
        </w:rPr>
      </w:pPr>
      <w:ins w:id="127"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-d " " -f 1 state | paste number -</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8" w:author="Unknown"/>
          <w:rFonts w:ascii="Consolas" w:eastAsia="Times New Roman" w:hAnsi="Consolas" w:cs="Consolas"/>
          <w:sz w:val="23"/>
          <w:szCs w:val="23"/>
          <w:lang w:eastAsia="en-IN"/>
        </w:rPr>
      </w:pPr>
      <w:ins w:id="129" w:author="Unknown">
        <w:r w:rsidRPr="00AC3527">
          <w:rPr>
            <w:rFonts w:ascii="Consolas" w:eastAsia="Times New Roman" w:hAnsi="Consolas" w:cs="Consolas"/>
            <w:sz w:val="23"/>
            <w:szCs w:val="23"/>
            <w:lang w:eastAsia="en-IN"/>
          </w:rPr>
          <w:t>1       Arunachal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30" w:author="Unknown"/>
          <w:rFonts w:ascii="Consolas" w:eastAsia="Times New Roman" w:hAnsi="Consolas" w:cs="Consolas"/>
          <w:sz w:val="23"/>
          <w:szCs w:val="23"/>
          <w:lang w:eastAsia="en-IN"/>
        </w:rPr>
      </w:pPr>
      <w:ins w:id="131" w:author="Unknown">
        <w:r w:rsidRPr="00AC3527">
          <w:rPr>
            <w:rFonts w:ascii="Consolas" w:eastAsia="Times New Roman" w:hAnsi="Consolas" w:cs="Consolas"/>
            <w:sz w:val="23"/>
            <w:szCs w:val="23"/>
            <w:lang w:eastAsia="en-IN"/>
          </w:rPr>
          <w:t>2       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32" w:author="Unknown"/>
          <w:rFonts w:ascii="Consolas" w:eastAsia="Times New Roman" w:hAnsi="Consolas" w:cs="Consolas"/>
          <w:sz w:val="23"/>
          <w:szCs w:val="23"/>
          <w:lang w:eastAsia="en-IN"/>
        </w:rPr>
      </w:pPr>
      <w:ins w:id="133" w:author="Unknown">
        <w:r w:rsidRPr="00AC3527">
          <w:rPr>
            <w:rFonts w:ascii="Consolas" w:eastAsia="Times New Roman" w:hAnsi="Consolas" w:cs="Consolas"/>
            <w:sz w:val="23"/>
            <w:szCs w:val="23"/>
            <w:lang w:eastAsia="en-IN"/>
          </w:rPr>
          <w:t>3       Andhra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34" w:author="Unknown"/>
          <w:rFonts w:ascii="Consolas" w:eastAsia="Times New Roman" w:hAnsi="Consolas" w:cs="Consolas"/>
          <w:sz w:val="23"/>
          <w:szCs w:val="23"/>
          <w:lang w:eastAsia="en-IN"/>
        </w:rPr>
      </w:pPr>
      <w:ins w:id="135" w:author="Unknown">
        <w:r w:rsidRPr="00AC3527">
          <w:rPr>
            <w:rFonts w:ascii="Consolas" w:eastAsia="Times New Roman" w:hAnsi="Consolas" w:cs="Consolas"/>
            <w:sz w:val="23"/>
            <w:szCs w:val="23"/>
            <w:lang w:eastAsia="en-IN"/>
          </w:rPr>
          <w:t>4       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36" w:author="Unknown"/>
          <w:rFonts w:ascii="Consolas" w:eastAsia="Times New Roman" w:hAnsi="Consolas" w:cs="Consolas"/>
          <w:sz w:val="23"/>
          <w:szCs w:val="23"/>
          <w:lang w:eastAsia="en-IN"/>
        </w:rPr>
      </w:pPr>
      <w:ins w:id="137" w:author="Unknown">
        <w:r w:rsidRPr="00AC3527">
          <w:rPr>
            <w:rFonts w:ascii="Consolas" w:eastAsia="Times New Roman" w:hAnsi="Consolas" w:cs="Consolas"/>
            <w:sz w:val="23"/>
            <w:szCs w:val="23"/>
            <w:lang w:eastAsia="en-IN"/>
          </w:rPr>
          <w:t xml:space="preserve">5       </w:t>
        </w:r>
        <w:proofErr w:type="spellStart"/>
        <w:r w:rsidRPr="00AC3527">
          <w:rPr>
            <w:rFonts w:ascii="Consolas" w:eastAsia="Times New Roman" w:hAnsi="Consolas" w:cs="Consolas"/>
            <w:sz w:val="23"/>
            <w:szCs w:val="23"/>
            <w:lang w:eastAsia="en-IN"/>
          </w:rPr>
          <w:t>Chhattisgrah</w:t>
        </w:r>
        <w:proofErr w:type="spellEnd"/>
      </w:ins>
    </w:p>
    <w:p w:rsidR="00AC3527" w:rsidRPr="00AC3527" w:rsidRDefault="00AC3527" w:rsidP="00AC3527">
      <w:pPr>
        <w:spacing w:after="153" w:line="240" w:lineRule="auto"/>
        <w:textAlignment w:val="baseline"/>
        <w:rPr>
          <w:ins w:id="138" w:author="Unknown"/>
          <w:rFonts w:ascii="Arial" w:eastAsia="Times New Roman" w:hAnsi="Arial" w:cs="Arial"/>
          <w:sz w:val="25"/>
          <w:szCs w:val="25"/>
          <w:lang w:eastAsia="en-IN"/>
        </w:rPr>
      </w:pPr>
      <w:ins w:id="139" w:author="Unknown">
        <w:r w:rsidRPr="00AC3527">
          <w:rPr>
            <w:rFonts w:ascii="Arial" w:eastAsia="Times New Roman" w:hAnsi="Arial" w:cs="Arial"/>
            <w:sz w:val="25"/>
            <w:szCs w:val="25"/>
            <w:lang w:eastAsia="en-IN"/>
          </w:rPr>
          <w:t>Ordering of pasting can be changed by altering the location of hyphen:</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0" w:author="Unknown"/>
          <w:rFonts w:ascii="Consolas" w:eastAsia="Times New Roman" w:hAnsi="Consolas" w:cs="Consolas"/>
          <w:sz w:val="23"/>
          <w:szCs w:val="23"/>
          <w:lang w:eastAsia="en-IN"/>
        </w:rPr>
      </w:pPr>
      <w:ins w:id="141"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-d " " -f 1 state | paste - number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2" w:author="Unknown"/>
          <w:rFonts w:ascii="Consolas" w:eastAsia="Times New Roman" w:hAnsi="Consolas" w:cs="Consolas"/>
          <w:sz w:val="23"/>
          <w:szCs w:val="23"/>
          <w:lang w:eastAsia="en-IN"/>
        </w:rPr>
      </w:pPr>
      <w:ins w:id="143" w:author="Unknown">
        <w:r w:rsidRPr="00AC3527">
          <w:rPr>
            <w:rFonts w:ascii="Consolas" w:eastAsia="Times New Roman" w:hAnsi="Consolas" w:cs="Consolas"/>
            <w:sz w:val="23"/>
            <w:szCs w:val="23"/>
            <w:lang w:eastAsia="en-IN"/>
          </w:rPr>
          <w:t>Arunachal       1</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4" w:author="Unknown"/>
          <w:rFonts w:ascii="Consolas" w:eastAsia="Times New Roman" w:hAnsi="Consolas" w:cs="Consolas"/>
          <w:sz w:val="23"/>
          <w:szCs w:val="23"/>
          <w:lang w:eastAsia="en-IN"/>
        </w:rPr>
      </w:pPr>
      <w:ins w:id="145" w:author="Unknown">
        <w:r w:rsidRPr="00AC3527">
          <w:rPr>
            <w:rFonts w:ascii="Consolas" w:eastAsia="Times New Roman" w:hAnsi="Consolas" w:cs="Consolas"/>
            <w:sz w:val="23"/>
            <w:szCs w:val="23"/>
            <w:lang w:eastAsia="en-IN"/>
          </w:rPr>
          <w:t>Assam   2</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6" w:author="Unknown"/>
          <w:rFonts w:ascii="Consolas" w:eastAsia="Times New Roman" w:hAnsi="Consolas" w:cs="Consolas"/>
          <w:sz w:val="23"/>
          <w:szCs w:val="23"/>
          <w:lang w:eastAsia="en-IN"/>
        </w:rPr>
      </w:pPr>
      <w:proofErr w:type="gramStart"/>
      <w:ins w:id="147" w:author="Unknown">
        <w:r w:rsidRPr="00AC3527">
          <w:rPr>
            <w:rFonts w:ascii="Consolas" w:eastAsia="Times New Roman" w:hAnsi="Consolas" w:cs="Consolas"/>
            <w:sz w:val="23"/>
            <w:szCs w:val="23"/>
            <w:lang w:eastAsia="en-IN"/>
          </w:rPr>
          <w:t>Andhra  3</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8" w:author="Unknown"/>
          <w:rFonts w:ascii="Consolas" w:eastAsia="Times New Roman" w:hAnsi="Consolas" w:cs="Consolas"/>
          <w:sz w:val="23"/>
          <w:szCs w:val="23"/>
          <w:lang w:eastAsia="en-IN"/>
        </w:rPr>
      </w:pPr>
      <w:ins w:id="149" w:author="Unknown">
        <w:r w:rsidRPr="00AC3527">
          <w:rPr>
            <w:rFonts w:ascii="Consolas" w:eastAsia="Times New Roman" w:hAnsi="Consolas" w:cs="Consolas"/>
            <w:sz w:val="23"/>
            <w:szCs w:val="23"/>
            <w:lang w:eastAsia="en-IN"/>
          </w:rPr>
          <w:t>Bihar   4</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0" w:author="Unknown"/>
          <w:rFonts w:ascii="Consolas" w:eastAsia="Times New Roman" w:hAnsi="Consolas" w:cs="Consolas"/>
          <w:sz w:val="23"/>
          <w:szCs w:val="23"/>
          <w:lang w:eastAsia="en-IN"/>
        </w:rPr>
      </w:pPr>
      <w:proofErr w:type="spellStart"/>
      <w:ins w:id="151" w:author="Unknown">
        <w:r w:rsidRPr="00AC3527">
          <w:rPr>
            <w:rFonts w:ascii="Consolas" w:eastAsia="Times New Roman" w:hAnsi="Consolas" w:cs="Consolas"/>
            <w:sz w:val="23"/>
            <w:szCs w:val="23"/>
            <w:lang w:eastAsia="en-IN"/>
          </w:rPr>
          <w:t>Chhattisgrah</w:t>
        </w:r>
        <w:proofErr w:type="spellEnd"/>
        <w:r w:rsidRPr="00AC3527">
          <w:rPr>
            <w:rFonts w:ascii="Consolas" w:eastAsia="Times New Roman" w:hAnsi="Consolas" w:cs="Consolas"/>
            <w:sz w:val="23"/>
            <w:szCs w:val="23"/>
            <w:lang w:eastAsia="en-IN"/>
          </w:rPr>
          <w:t xml:space="preserve">    5</w:t>
        </w:r>
      </w:ins>
    </w:p>
    <w:p w:rsidR="00AC1A3E" w:rsidRDefault="00AC1A3E"/>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proofErr w:type="gramStart"/>
      <w:r w:rsidRPr="00AC3527">
        <w:rPr>
          <w:rFonts w:ascii="Arial" w:eastAsia="Times New Roman" w:hAnsi="Arial" w:cs="Arial"/>
          <w:sz w:val="25"/>
          <w:szCs w:val="25"/>
          <w:lang w:eastAsia="en-IN"/>
        </w:rPr>
        <w:t>diff</w:t>
      </w:r>
      <w:proofErr w:type="gramEnd"/>
      <w:r w:rsidRPr="00AC3527">
        <w:rPr>
          <w:rFonts w:ascii="Arial" w:eastAsia="Times New Roman" w:hAnsi="Arial" w:cs="Arial"/>
          <w:sz w:val="25"/>
          <w:szCs w:val="25"/>
          <w:lang w:eastAsia="en-IN"/>
        </w:rPr>
        <w:t xml:space="preserve"> stands for </w:t>
      </w:r>
      <w:r w:rsidRPr="00AC3527">
        <w:rPr>
          <w:rFonts w:ascii="Arial" w:eastAsia="Times New Roman" w:hAnsi="Arial" w:cs="Arial"/>
          <w:b/>
          <w:bCs/>
          <w:sz w:val="25"/>
          <w:lang w:eastAsia="en-IN"/>
        </w:rPr>
        <w:t>difference</w:t>
      </w:r>
      <w:r w:rsidRPr="00AC3527">
        <w:rPr>
          <w:rFonts w:ascii="Arial" w:eastAsia="Times New Roman" w:hAnsi="Arial" w:cs="Arial"/>
          <w:sz w:val="25"/>
          <w:szCs w:val="25"/>
          <w:lang w:eastAsia="en-IN"/>
        </w:rPr>
        <w:t>. This command is used to display the differences in the files by comparing the files line by line. Unlike its fellow members, </w:t>
      </w:r>
      <w:proofErr w:type="spellStart"/>
      <w:r w:rsidRPr="00AC3527">
        <w:rPr>
          <w:rFonts w:ascii="Arial" w:eastAsia="Times New Roman" w:hAnsi="Arial" w:cs="Arial"/>
          <w:sz w:val="25"/>
          <w:szCs w:val="25"/>
          <w:lang w:eastAsia="en-IN"/>
        </w:rPr>
        <w:fldChar w:fldCharType="begin"/>
      </w:r>
      <w:r w:rsidRPr="00AC3527">
        <w:rPr>
          <w:rFonts w:ascii="Arial" w:eastAsia="Times New Roman" w:hAnsi="Arial" w:cs="Arial"/>
          <w:sz w:val="25"/>
          <w:szCs w:val="25"/>
          <w:lang w:eastAsia="en-IN"/>
        </w:rPr>
        <w:instrText xml:space="preserve"> HYPERLINK "https://www.geeksforgeeks.org/cmp-command-linux-examples/" </w:instrText>
      </w:r>
      <w:r w:rsidRPr="00AC3527">
        <w:rPr>
          <w:rFonts w:ascii="Arial" w:eastAsia="Times New Roman" w:hAnsi="Arial" w:cs="Arial"/>
          <w:sz w:val="25"/>
          <w:szCs w:val="25"/>
          <w:lang w:eastAsia="en-IN"/>
        </w:rPr>
        <w:fldChar w:fldCharType="separate"/>
      </w:r>
      <w:r w:rsidRPr="00AC3527">
        <w:rPr>
          <w:rFonts w:ascii="Arial" w:eastAsia="Times New Roman" w:hAnsi="Arial" w:cs="Arial"/>
          <w:color w:val="EC4E20"/>
          <w:sz w:val="25"/>
          <w:lang w:eastAsia="en-IN"/>
        </w:rPr>
        <w:t>cmp</w:t>
      </w:r>
      <w:proofErr w:type="spellEnd"/>
      <w:r w:rsidRPr="00AC3527">
        <w:rPr>
          <w:rFonts w:ascii="Arial" w:eastAsia="Times New Roman" w:hAnsi="Arial" w:cs="Arial"/>
          <w:sz w:val="25"/>
          <w:szCs w:val="25"/>
          <w:lang w:eastAsia="en-IN"/>
        </w:rPr>
        <w:fldChar w:fldCharType="end"/>
      </w:r>
      <w:r w:rsidRPr="00AC3527">
        <w:rPr>
          <w:rFonts w:ascii="Arial" w:eastAsia="Times New Roman" w:hAnsi="Arial" w:cs="Arial"/>
          <w:sz w:val="25"/>
          <w:szCs w:val="25"/>
          <w:lang w:eastAsia="en-IN"/>
        </w:rPr>
        <w:t> and </w:t>
      </w:r>
      <w:proofErr w:type="spellStart"/>
      <w:r w:rsidRPr="00AC3527">
        <w:rPr>
          <w:rFonts w:ascii="Arial" w:eastAsia="Times New Roman" w:hAnsi="Arial" w:cs="Arial"/>
          <w:sz w:val="25"/>
          <w:szCs w:val="25"/>
          <w:lang w:eastAsia="en-IN"/>
        </w:rPr>
        <w:fldChar w:fldCharType="begin"/>
      </w:r>
      <w:r w:rsidRPr="00AC3527">
        <w:rPr>
          <w:rFonts w:ascii="Arial" w:eastAsia="Times New Roman" w:hAnsi="Arial" w:cs="Arial"/>
          <w:sz w:val="25"/>
          <w:szCs w:val="25"/>
          <w:lang w:eastAsia="en-IN"/>
        </w:rPr>
        <w:instrText xml:space="preserve"> HYPERLINK "https://www.geeksforgeeks.org/comm-command-linux-examples/" </w:instrText>
      </w:r>
      <w:r w:rsidRPr="00AC3527">
        <w:rPr>
          <w:rFonts w:ascii="Arial" w:eastAsia="Times New Roman" w:hAnsi="Arial" w:cs="Arial"/>
          <w:sz w:val="25"/>
          <w:szCs w:val="25"/>
          <w:lang w:eastAsia="en-IN"/>
        </w:rPr>
        <w:fldChar w:fldCharType="separate"/>
      </w:r>
      <w:r w:rsidRPr="00AC3527">
        <w:rPr>
          <w:rFonts w:ascii="Arial" w:eastAsia="Times New Roman" w:hAnsi="Arial" w:cs="Arial"/>
          <w:color w:val="EC4E20"/>
          <w:sz w:val="25"/>
          <w:lang w:eastAsia="en-IN"/>
        </w:rPr>
        <w:t>comm</w:t>
      </w:r>
      <w:proofErr w:type="spellEnd"/>
      <w:r w:rsidRPr="00AC3527">
        <w:rPr>
          <w:rFonts w:ascii="Arial" w:eastAsia="Times New Roman" w:hAnsi="Arial" w:cs="Arial"/>
          <w:sz w:val="25"/>
          <w:szCs w:val="25"/>
          <w:lang w:eastAsia="en-IN"/>
        </w:rPr>
        <w:fldChar w:fldCharType="end"/>
      </w:r>
      <w:r w:rsidRPr="00AC3527">
        <w:rPr>
          <w:rFonts w:ascii="Arial" w:eastAsia="Times New Roman" w:hAnsi="Arial" w:cs="Arial"/>
          <w:sz w:val="25"/>
          <w:szCs w:val="25"/>
          <w:lang w:eastAsia="en-IN"/>
        </w:rPr>
        <w:t>, it tells us which lines in one file have is to be changed to make the two files identical.</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lastRenderedPageBreak/>
        <w:t>The important thing to remember is that </w:t>
      </w:r>
      <w:r w:rsidRPr="00AC3527">
        <w:rPr>
          <w:rFonts w:ascii="Arial" w:eastAsia="Times New Roman" w:hAnsi="Arial" w:cs="Arial"/>
          <w:b/>
          <w:bCs/>
          <w:sz w:val="25"/>
          <w:lang w:eastAsia="en-IN"/>
        </w:rPr>
        <w:t>diff </w:t>
      </w:r>
      <w:r w:rsidRPr="00AC3527">
        <w:rPr>
          <w:rFonts w:ascii="Arial" w:eastAsia="Times New Roman" w:hAnsi="Arial" w:cs="Arial"/>
          <w:sz w:val="25"/>
          <w:szCs w:val="25"/>
          <w:lang w:eastAsia="en-IN"/>
        </w:rPr>
        <w:t>uses certain </w:t>
      </w:r>
      <w:r w:rsidRPr="00AC3527">
        <w:rPr>
          <w:rFonts w:ascii="Arial" w:eastAsia="Times New Roman" w:hAnsi="Arial" w:cs="Arial"/>
          <w:b/>
          <w:bCs/>
          <w:sz w:val="25"/>
          <w:lang w:eastAsia="en-IN"/>
        </w:rPr>
        <w:t>special symbols</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instructions</w:t>
      </w:r>
      <w:r w:rsidRPr="00AC3527">
        <w:rPr>
          <w:rFonts w:ascii="Arial" w:eastAsia="Times New Roman" w:hAnsi="Arial" w:cs="Arial"/>
          <w:sz w:val="25"/>
          <w:szCs w:val="25"/>
          <w:lang w:eastAsia="en-IN"/>
        </w:rPr>
        <w:t> that are required to make two files identical. It tells you the instructions on how to change the first file to make it match the second file.</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b/>
          <w:bCs/>
          <w:sz w:val="25"/>
          <w:lang w:eastAsia="en-IN"/>
        </w:rPr>
        <w:t>Special symbols are:</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b/>
          <w:bCs/>
          <w:sz w:val="23"/>
          <w:lang w:eastAsia="en-IN"/>
        </w:rPr>
        <w:t>a :</w:t>
      </w:r>
      <w:proofErr w:type="gramEnd"/>
      <w:r w:rsidRPr="00AC3527">
        <w:rPr>
          <w:rFonts w:ascii="Consolas" w:eastAsia="Times New Roman" w:hAnsi="Consolas" w:cs="Consolas"/>
          <w:b/>
          <w:bCs/>
          <w:sz w:val="23"/>
          <w:lang w:eastAsia="en-IN"/>
        </w:rPr>
        <w:t xml:space="preserve"> add</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b/>
          <w:bCs/>
          <w:sz w:val="23"/>
          <w:lang w:eastAsia="en-IN"/>
        </w:rPr>
        <w:t>c :</w:t>
      </w:r>
      <w:proofErr w:type="gramEnd"/>
      <w:r w:rsidRPr="00AC3527">
        <w:rPr>
          <w:rFonts w:ascii="Consolas" w:eastAsia="Times New Roman" w:hAnsi="Consolas" w:cs="Consolas"/>
          <w:sz w:val="23"/>
          <w:szCs w:val="23"/>
          <w:lang w:eastAsia="en-IN"/>
        </w:rPr>
        <w:t xml:space="preserve"> </w:t>
      </w:r>
      <w:r w:rsidRPr="00AC3527">
        <w:rPr>
          <w:rFonts w:ascii="Consolas" w:eastAsia="Times New Roman" w:hAnsi="Consolas" w:cs="Consolas"/>
          <w:b/>
          <w:bCs/>
          <w:sz w:val="23"/>
          <w:lang w:eastAsia="en-IN"/>
        </w:rPr>
        <w:t>change</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b/>
          <w:bCs/>
          <w:sz w:val="23"/>
          <w:lang w:eastAsia="en-IN"/>
        </w:rPr>
        <w:t>d :</w:t>
      </w:r>
      <w:proofErr w:type="gramEnd"/>
      <w:r w:rsidRPr="00AC3527">
        <w:rPr>
          <w:rFonts w:ascii="Consolas" w:eastAsia="Times New Roman" w:hAnsi="Consolas" w:cs="Consolas"/>
          <w:sz w:val="23"/>
          <w:szCs w:val="23"/>
          <w:lang w:eastAsia="en-IN"/>
        </w:rPr>
        <w:t xml:space="preserve"> </w:t>
      </w:r>
      <w:r w:rsidRPr="00AC3527">
        <w:rPr>
          <w:rFonts w:ascii="Consolas" w:eastAsia="Times New Roman" w:hAnsi="Consolas" w:cs="Consolas"/>
          <w:b/>
          <w:bCs/>
          <w:sz w:val="23"/>
          <w:lang w:eastAsia="en-IN"/>
        </w:rPr>
        <w:t>delete</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proofErr w:type="gramStart"/>
      <w:r w:rsidRPr="00AC3527">
        <w:rPr>
          <w:rFonts w:ascii="Arial" w:eastAsia="Times New Roman" w:hAnsi="Arial" w:cs="Arial"/>
          <w:b/>
          <w:bCs/>
          <w:sz w:val="25"/>
          <w:lang w:eastAsia="en-IN"/>
        </w:rPr>
        <w:t>Syntax :</w:t>
      </w:r>
      <w:proofErr w:type="gramEnd"/>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b/>
          <w:bCs/>
          <w:sz w:val="23"/>
          <w:lang w:eastAsia="en-IN"/>
        </w:rPr>
        <w:t>diff</w:t>
      </w:r>
      <w:proofErr w:type="gramEnd"/>
      <w:r w:rsidRPr="00AC3527">
        <w:rPr>
          <w:rFonts w:ascii="Consolas" w:eastAsia="Times New Roman" w:hAnsi="Consolas" w:cs="Consolas"/>
          <w:b/>
          <w:bCs/>
          <w:sz w:val="23"/>
          <w:lang w:eastAsia="en-IN"/>
        </w:rPr>
        <w:t xml:space="preserve"> [options] File1 File2 </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proofErr w:type="spellStart"/>
      <w:proofErr w:type="gramStart"/>
      <w:r w:rsidRPr="00AC3527">
        <w:rPr>
          <w:rFonts w:ascii="Arial" w:eastAsia="Times New Roman" w:hAnsi="Arial" w:cs="Arial"/>
          <w:sz w:val="25"/>
          <w:szCs w:val="25"/>
          <w:lang w:eastAsia="en-IN"/>
        </w:rPr>
        <w:t>Lets</w:t>
      </w:r>
      <w:proofErr w:type="spellEnd"/>
      <w:proofErr w:type="gramEnd"/>
      <w:r w:rsidRPr="00AC3527">
        <w:rPr>
          <w:rFonts w:ascii="Arial" w:eastAsia="Times New Roman" w:hAnsi="Arial" w:cs="Arial"/>
          <w:sz w:val="25"/>
          <w:szCs w:val="25"/>
          <w:lang w:eastAsia="en-IN"/>
        </w:rPr>
        <w:t xml:space="preserve"> say we have two files with names </w:t>
      </w:r>
      <w:r w:rsidRPr="00AC3527">
        <w:rPr>
          <w:rFonts w:ascii="Arial" w:eastAsia="Times New Roman" w:hAnsi="Arial" w:cs="Arial"/>
          <w:b/>
          <w:bCs/>
          <w:sz w:val="25"/>
          <w:lang w:eastAsia="en-IN"/>
        </w:rPr>
        <w:t>a.txt</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b.txt</w:t>
      </w:r>
      <w:r w:rsidRPr="00AC3527">
        <w:rPr>
          <w:rFonts w:ascii="Arial" w:eastAsia="Times New Roman" w:hAnsi="Arial" w:cs="Arial"/>
          <w:sz w:val="25"/>
          <w:szCs w:val="25"/>
          <w:lang w:eastAsia="en-IN"/>
        </w:rPr>
        <w:t> containing 5 Indian states.</w:t>
      </w:r>
    </w:p>
    <w:p w:rsidR="00AC3527" w:rsidRPr="00AC3527" w:rsidRDefault="00AC3527" w:rsidP="00AC3527">
      <w:pPr>
        <w:spacing w:after="0" w:line="240" w:lineRule="auto"/>
        <w:rPr>
          <w:ins w:id="152" w:author="Unknown"/>
          <w:rFonts w:ascii="Times New Roman" w:eastAsia="Times New Roman" w:hAnsi="Times New Roman" w:cs="Times New Roman"/>
          <w:sz w:val="24"/>
          <w:szCs w:val="24"/>
          <w:lang w:eastAsia="en-IN"/>
        </w:rPr>
      </w:pPr>
      <w:ins w:id="153" w:author="Unknown">
        <w:r w:rsidRPr="00AC3527">
          <w:rPr>
            <w:rFonts w:ascii="Arial" w:eastAsia="Times New Roman" w:hAnsi="Arial" w:cs="Arial"/>
            <w:sz w:val="25"/>
            <w:szCs w:val="25"/>
            <w:lang w:eastAsia="en-IN"/>
          </w:rPr>
          <w:br/>
        </w:r>
        <w:r w:rsidRPr="00AC3527">
          <w:rPr>
            <w:rFonts w:ascii="Arial" w:eastAsia="Times New Roman" w:hAnsi="Arial" w:cs="Arial"/>
            <w:sz w:val="25"/>
            <w:szCs w:val="25"/>
            <w:lang w:eastAsia="en-IN"/>
          </w:rPr>
          <w:br/>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4" w:author="Unknown"/>
          <w:rFonts w:ascii="Consolas" w:eastAsia="Times New Roman" w:hAnsi="Consolas" w:cs="Consolas"/>
          <w:sz w:val="23"/>
          <w:szCs w:val="23"/>
          <w:lang w:eastAsia="en-IN"/>
        </w:rPr>
      </w:pPr>
      <w:ins w:id="155" w:author="Unknown">
        <w:r w:rsidRPr="00AC3527">
          <w:rPr>
            <w:rFonts w:ascii="Consolas" w:eastAsia="Times New Roman" w:hAnsi="Consolas" w:cs="Consolas"/>
            <w:b/>
            <w:bCs/>
            <w:sz w:val="23"/>
            <w:lang w:eastAsia="en-IN"/>
          </w:rPr>
          <w:t xml:space="preserve">$ </w:t>
        </w:r>
        <w:proofErr w:type="spellStart"/>
        <w:proofErr w:type="gramStart"/>
        <w:r w:rsidRPr="00AC3527">
          <w:rPr>
            <w:rFonts w:ascii="Consolas" w:eastAsia="Times New Roman" w:hAnsi="Consolas" w:cs="Consolas"/>
            <w:b/>
            <w:bCs/>
            <w:sz w:val="23"/>
            <w:lang w:eastAsia="en-IN"/>
          </w:rPr>
          <w:t>ls</w:t>
        </w:r>
        <w:proofErr w:type="spellEnd"/>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6" w:author="Unknown"/>
          <w:rFonts w:ascii="Consolas" w:eastAsia="Times New Roman" w:hAnsi="Consolas" w:cs="Consolas"/>
          <w:sz w:val="23"/>
          <w:szCs w:val="23"/>
          <w:lang w:eastAsia="en-IN"/>
        </w:rPr>
      </w:pPr>
      <w:proofErr w:type="gramStart"/>
      <w:ins w:id="157" w:author="Unknown">
        <w:r w:rsidRPr="00AC3527">
          <w:rPr>
            <w:rFonts w:ascii="Consolas" w:eastAsia="Times New Roman" w:hAnsi="Consolas" w:cs="Consolas"/>
            <w:sz w:val="23"/>
            <w:szCs w:val="23"/>
            <w:lang w:eastAsia="en-IN"/>
          </w:rPr>
          <w:t>a.txt  b.txt</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8"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9" w:author="Unknown"/>
          <w:rFonts w:ascii="Consolas" w:eastAsia="Times New Roman" w:hAnsi="Consolas" w:cs="Consolas"/>
          <w:sz w:val="23"/>
          <w:szCs w:val="23"/>
          <w:lang w:eastAsia="en-IN"/>
        </w:rPr>
      </w:pPr>
      <w:ins w:id="160"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a.txt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1" w:author="Unknown"/>
          <w:rFonts w:ascii="Consolas" w:eastAsia="Times New Roman" w:hAnsi="Consolas" w:cs="Consolas"/>
          <w:sz w:val="23"/>
          <w:szCs w:val="23"/>
          <w:lang w:eastAsia="en-IN"/>
        </w:rPr>
      </w:pPr>
      <w:ins w:id="162" w:author="Unknown">
        <w:r w:rsidRPr="00AC3527">
          <w:rPr>
            <w:rFonts w:ascii="Consolas" w:eastAsia="Times New Roman" w:hAnsi="Consolas" w:cs="Consolas"/>
            <w:sz w:val="23"/>
            <w:szCs w:val="23"/>
            <w:lang w:eastAsia="en-IN"/>
          </w:rPr>
          <w:t>Gujarat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3" w:author="Unknown"/>
          <w:rFonts w:ascii="Consolas" w:eastAsia="Times New Roman" w:hAnsi="Consolas" w:cs="Consolas"/>
          <w:sz w:val="23"/>
          <w:szCs w:val="23"/>
          <w:lang w:eastAsia="en-IN"/>
        </w:rPr>
      </w:pPr>
      <w:ins w:id="164" w:author="Unknown">
        <w:r w:rsidRPr="00AC3527">
          <w:rPr>
            <w:rFonts w:ascii="Consolas" w:eastAsia="Times New Roman" w:hAnsi="Consolas" w:cs="Consolas"/>
            <w:sz w:val="23"/>
            <w:szCs w:val="23"/>
            <w:lang w:eastAsia="en-IN"/>
          </w:rPr>
          <w:t>Uttar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5" w:author="Unknown"/>
          <w:rFonts w:ascii="Consolas" w:eastAsia="Times New Roman" w:hAnsi="Consolas" w:cs="Consolas"/>
          <w:sz w:val="23"/>
          <w:szCs w:val="23"/>
          <w:lang w:eastAsia="en-IN"/>
        </w:rPr>
      </w:pPr>
      <w:ins w:id="166" w:author="Unknown">
        <w:r w:rsidRPr="00AC3527">
          <w:rPr>
            <w:rFonts w:ascii="Consolas" w:eastAsia="Times New Roman" w:hAnsi="Consolas" w:cs="Consolas"/>
            <w:sz w:val="23"/>
            <w:szCs w:val="23"/>
            <w:lang w:eastAsia="en-IN"/>
          </w:rPr>
          <w:t>Kolkata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7" w:author="Unknown"/>
          <w:rFonts w:ascii="Consolas" w:eastAsia="Times New Roman" w:hAnsi="Consolas" w:cs="Consolas"/>
          <w:sz w:val="23"/>
          <w:szCs w:val="23"/>
          <w:lang w:eastAsia="en-IN"/>
        </w:rPr>
      </w:pPr>
      <w:ins w:id="168"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9" w:author="Unknown"/>
          <w:rFonts w:ascii="Consolas" w:eastAsia="Times New Roman" w:hAnsi="Consolas" w:cs="Consolas"/>
          <w:sz w:val="23"/>
          <w:szCs w:val="23"/>
          <w:lang w:eastAsia="en-IN"/>
        </w:rPr>
      </w:pPr>
      <w:ins w:id="170" w:author="Unknown">
        <w:r w:rsidRPr="00AC3527">
          <w:rPr>
            <w:rFonts w:ascii="Consolas" w:eastAsia="Times New Roman" w:hAnsi="Consolas" w:cs="Consolas"/>
            <w:sz w:val="23"/>
            <w:szCs w:val="23"/>
            <w:lang w:eastAsia="en-IN"/>
          </w:rPr>
          <w:t>Jammu and Kashmir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1"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2" w:author="Unknown"/>
          <w:rFonts w:ascii="Consolas" w:eastAsia="Times New Roman" w:hAnsi="Consolas" w:cs="Consolas"/>
          <w:sz w:val="23"/>
          <w:szCs w:val="23"/>
          <w:lang w:eastAsia="en-IN"/>
        </w:rPr>
      </w:pPr>
      <w:ins w:id="173"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b.txt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4" w:author="Unknown"/>
          <w:rFonts w:ascii="Consolas" w:eastAsia="Times New Roman" w:hAnsi="Consolas" w:cs="Consolas"/>
          <w:sz w:val="23"/>
          <w:szCs w:val="23"/>
          <w:lang w:eastAsia="en-IN"/>
        </w:rPr>
      </w:pPr>
      <w:ins w:id="175" w:author="Unknown">
        <w:r w:rsidRPr="00AC3527">
          <w:rPr>
            <w:rFonts w:ascii="Consolas" w:eastAsia="Times New Roman" w:hAnsi="Consolas" w:cs="Consolas"/>
            <w:sz w:val="23"/>
            <w:szCs w:val="23"/>
            <w:lang w:eastAsia="en-IN"/>
          </w:rPr>
          <w:t>Tamil Nadu</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6" w:author="Unknown"/>
          <w:rFonts w:ascii="Consolas" w:eastAsia="Times New Roman" w:hAnsi="Consolas" w:cs="Consolas"/>
          <w:sz w:val="23"/>
          <w:szCs w:val="23"/>
          <w:lang w:eastAsia="en-IN"/>
        </w:rPr>
      </w:pPr>
      <w:ins w:id="177" w:author="Unknown">
        <w:r w:rsidRPr="00AC3527">
          <w:rPr>
            <w:rFonts w:ascii="Consolas" w:eastAsia="Times New Roman" w:hAnsi="Consolas" w:cs="Consolas"/>
            <w:sz w:val="23"/>
            <w:szCs w:val="23"/>
            <w:lang w:eastAsia="en-IN"/>
          </w:rPr>
          <w:t>Gujarat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8" w:author="Unknown"/>
          <w:rFonts w:ascii="Consolas" w:eastAsia="Times New Roman" w:hAnsi="Consolas" w:cs="Consolas"/>
          <w:sz w:val="23"/>
          <w:szCs w:val="23"/>
          <w:lang w:eastAsia="en-IN"/>
        </w:rPr>
      </w:pPr>
      <w:ins w:id="179"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0" w:author="Unknown"/>
          <w:rFonts w:ascii="Consolas" w:eastAsia="Times New Roman" w:hAnsi="Consolas" w:cs="Consolas"/>
          <w:sz w:val="23"/>
          <w:szCs w:val="23"/>
          <w:lang w:eastAsia="en-IN"/>
        </w:rPr>
      </w:pPr>
      <w:ins w:id="181"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2" w:author="Unknown"/>
          <w:rFonts w:ascii="Consolas" w:eastAsia="Times New Roman" w:hAnsi="Consolas" w:cs="Consolas"/>
          <w:sz w:val="23"/>
          <w:szCs w:val="23"/>
          <w:lang w:eastAsia="en-IN"/>
        </w:rPr>
      </w:pPr>
      <w:ins w:id="183" w:author="Unknown">
        <w:r w:rsidRPr="00AC3527">
          <w:rPr>
            <w:rFonts w:ascii="Consolas" w:eastAsia="Times New Roman" w:hAnsi="Consolas" w:cs="Consolas"/>
            <w:sz w:val="23"/>
            <w:szCs w:val="23"/>
            <w:lang w:eastAsia="en-IN"/>
          </w:rPr>
          <w:t xml:space="preserve">Uttar </w:t>
        </w:r>
        <w:proofErr w:type="spellStart"/>
        <w:r w:rsidRPr="00AC3527">
          <w:rPr>
            <w:rFonts w:ascii="Consolas" w:eastAsia="Times New Roman" w:hAnsi="Consolas" w:cs="Consolas"/>
            <w:sz w:val="23"/>
            <w:szCs w:val="23"/>
            <w:lang w:eastAsia="en-IN"/>
          </w:rPr>
          <w:t>pradesh</w:t>
        </w:r>
        <w:proofErr w:type="spellEnd"/>
      </w:ins>
    </w:p>
    <w:p w:rsidR="00AC3527" w:rsidRPr="00AC3527" w:rsidRDefault="00AC3527" w:rsidP="00AC3527">
      <w:pPr>
        <w:shd w:val="clear" w:color="auto" w:fill="FFFFFF"/>
        <w:spacing w:after="0" w:line="240" w:lineRule="auto"/>
        <w:textAlignment w:val="baseline"/>
        <w:rPr>
          <w:ins w:id="184" w:author="Unknown"/>
          <w:rFonts w:ascii="Arial" w:eastAsia="Times New Roman" w:hAnsi="Arial" w:cs="Arial"/>
          <w:sz w:val="25"/>
          <w:szCs w:val="25"/>
          <w:lang w:eastAsia="en-IN"/>
        </w:rPr>
      </w:pPr>
      <w:ins w:id="185" w:author="Unknown">
        <w:r w:rsidRPr="00AC3527">
          <w:rPr>
            <w:rFonts w:ascii="Arial" w:eastAsia="Times New Roman" w:hAnsi="Arial" w:cs="Arial"/>
            <w:sz w:val="25"/>
            <w:szCs w:val="25"/>
            <w:lang w:eastAsia="en-IN"/>
          </w:rPr>
          <w:t>Now, applying </w:t>
        </w:r>
        <w:r w:rsidRPr="00AC3527">
          <w:rPr>
            <w:rFonts w:ascii="Arial" w:eastAsia="Times New Roman" w:hAnsi="Arial" w:cs="Arial"/>
            <w:b/>
            <w:bCs/>
            <w:sz w:val="25"/>
            <w:lang w:eastAsia="en-IN"/>
          </w:rPr>
          <w:t>diff </w:t>
        </w:r>
        <w:r w:rsidRPr="00AC3527">
          <w:rPr>
            <w:rFonts w:ascii="Arial" w:eastAsia="Times New Roman" w:hAnsi="Arial" w:cs="Arial"/>
            <w:sz w:val="25"/>
            <w:szCs w:val="25"/>
            <w:lang w:eastAsia="en-IN"/>
          </w:rPr>
          <w:t>command without any option we get the following output: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6" w:author="Unknown"/>
          <w:rFonts w:ascii="Consolas" w:eastAsia="Times New Roman" w:hAnsi="Consolas" w:cs="Consolas"/>
          <w:sz w:val="23"/>
          <w:szCs w:val="23"/>
          <w:lang w:eastAsia="en-IN"/>
        </w:rPr>
      </w:pPr>
      <w:ins w:id="187"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diff</w:t>
        </w:r>
        <w:proofErr w:type="gramEnd"/>
        <w:r w:rsidRPr="00AC3527">
          <w:rPr>
            <w:rFonts w:ascii="Consolas" w:eastAsia="Times New Roman" w:hAnsi="Consolas" w:cs="Consolas"/>
            <w:b/>
            <w:bCs/>
            <w:sz w:val="23"/>
            <w:lang w:eastAsia="en-IN"/>
          </w:rPr>
          <w:t xml:space="preserve"> a.txt b.txt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8" w:author="Unknown"/>
          <w:rFonts w:ascii="Consolas" w:eastAsia="Times New Roman" w:hAnsi="Consolas" w:cs="Consolas"/>
          <w:sz w:val="23"/>
          <w:szCs w:val="23"/>
          <w:lang w:eastAsia="en-IN"/>
        </w:rPr>
      </w:pPr>
      <w:ins w:id="189" w:author="Unknown">
        <w:r w:rsidRPr="00AC3527">
          <w:rPr>
            <w:rFonts w:ascii="Consolas" w:eastAsia="Times New Roman" w:hAnsi="Consolas" w:cs="Consolas"/>
            <w:sz w:val="23"/>
            <w:szCs w:val="23"/>
            <w:lang w:eastAsia="en-IN"/>
          </w:rPr>
          <w:t>0a1</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0" w:author="Unknown"/>
          <w:rFonts w:ascii="Consolas" w:eastAsia="Times New Roman" w:hAnsi="Consolas" w:cs="Consolas"/>
          <w:sz w:val="23"/>
          <w:szCs w:val="23"/>
          <w:lang w:eastAsia="en-IN"/>
        </w:rPr>
      </w:pPr>
      <w:ins w:id="191" w:author="Unknown">
        <w:r w:rsidRPr="00AC3527">
          <w:rPr>
            <w:rFonts w:ascii="Consolas" w:eastAsia="Times New Roman" w:hAnsi="Consolas" w:cs="Consolas"/>
            <w:sz w:val="23"/>
            <w:szCs w:val="23"/>
            <w:lang w:eastAsia="en-IN"/>
          </w:rPr>
          <w:t>&gt; Tamil Nadu</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2" w:author="Unknown"/>
          <w:rFonts w:ascii="Consolas" w:eastAsia="Times New Roman" w:hAnsi="Consolas" w:cs="Consolas"/>
          <w:sz w:val="23"/>
          <w:szCs w:val="23"/>
          <w:lang w:eastAsia="en-IN"/>
        </w:rPr>
      </w:pPr>
      <w:ins w:id="193" w:author="Unknown">
        <w:r w:rsidRPr="00AC3527">
          <w:rPr>
            <w:rFonts w:ascii="Consolas" w:eastAsia="Times New Roman" w:hAnsi="Consolas" w:cs="Consolas"/>
            <w:sz w:val="23"/>
            <w:szCs w:val="23"/>
            <w:lang w:eastAsia="en-IN"/>
          </w:rPr>
          <w:t>2,3c3</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4" w:author="Unknown"/>
          <w:rFonts w:ascii="Consolas" w:eastAsia="Times New Roman" w:hAnsi="Consolas" w:cs="Consolas"/>
          <w:sz w:val="23"/>
          <w:szCs w:val="23"/>
          <w:lang w:eastAsia="en-IN"/>
        </w:rPr>
      </w:pPr>
      <w:ins w:id="195" w:author="Unknown">
        <w:r w:rsidRPr="00AC3527">
          <w:rPr>
            <w:rFonts w:ascii="Consolas" w:eastAsia="Times New Roman" w:hAnsi="Consolas" w:cs="Consolas"/>
            <w:sz w:val="23"/>
            <w:szCs w:val="23"/>
            <w:lang w:eastAsia="en-IN"/>
          </w:rPr>
          <w:t>&lt; Uttar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6" w:author="Unknown"/>
          <w:rFonts w:ascii="Consolas" w:eastAsia="Times New Roman" w:hAnsi="Consolas" w:cs="Consolas"/>
          <w:sz w:val="23"/>
          <w:szCs w:val="23"/>
          <w:lang w:eastAsia="en-IN"/>
        </w:rPr>
      </w:pPr>
      <w:ins w:id="197" w:author="Unknown">
        <w:r w:rsidRPr="00AC3527">
          <w:rPr>
            <w:rFonts w:ascii="Consolas" w:eastAsia="Times New Roman" w:hAnsi="Consolas" w:cs="Consolas"/>
            <w:sz w:val="23"/>
            <w:szCs w:val="23"/>
            <w:lang w:eastAsia="en-IN"/>
          </w:rPr>
          <w:t xml:space="preserve"> 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8" w:author="Unknown"/>
          <w:rFonts w:ascii="Consolas" w:eastAsia="Times New Roman" w:hAnsi="Consolas" w:cs="Consolas"/>
          <w:sz w:val="23"/>
          <w:szCs w:val="23"/>
          <w:lang w:eastAsia="en-IN"/>
        </w:rPr>
      </w:pPr>
      <w:ins w:id="199" w:author="Unknown">
        <w:r w:rsidRPr="00AC3527">
          <w:rPr>
            <w:rFonts w:ascii="Consolas" w:eastAsia="Times New Roman" w:hAnsi="Consolas" w:cs="Consolas"/>
            <w:sz w:val="23"/>
            <w:szCs w:val="23"/>
            <w:lang w:eastAsia="en-IN"/>
          </w:rPr>
          <w:t>5c5</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00" w:author="Unknown"/>
          <w:rFonts w:ascii="Consolas" w:eastAsia="Times New Roman" w:hAnsi="Consolas" w:cs="Consolas"/>
          <w:sz w:val="23"/>
          <w:szCs w:val="23"/>
          <w:lang w:eastAsia="en-IN"/>
        </w:rPr>
      </w:pPr>
      <w:ins w:id="201" w:author="Unknown">
        <w:r w:rsidRPr="00AC3527">
          <w:rPr>
            <w:rFonts w:ascii="Consolas" w:eastAsia="Times New Roman" w:hAnsi="Consolas" w:cs="Consolas"/>
            <w:sz w:val="23"/>
            <w:szCs w:val="23"/>
            <w:lang w:eastAsia="en-IN"/>
          </w:rPr>
          <w:t xml:space="preserve"> Uttar </w:t>
        </w:r>
        <w:proofErr w:type="spellStart"/>
        <w:r w:rsidRPr="00AC3527">
          <w:rPr>
            <w:rFonts w:ascii="Consolas" w:eastAsia="Times New Roman" w:hAnsi="Consolas" w:cs="Consolas"/>
            <w:sz w:val="23"/>
            <w:szCs w:val="23"/>
            <w:lang w:eastAsia="en-IN"/>
          </w:rPr>
          <w:t>pradesh</w:t>
        </w:r>
        <w:proofErr w:type="spellEnd"/>
      </w:ins>
    </w:p>
    <w:p w:rsidR="00AC3527" w:rsidRPr="00AC3527" w:rsidRDefault="00AC3527" w:rsidP="00AC3527">
      <w:pPr>
        <w:shd w:val="clear" w:color="auto" w:fill="FFFFFF"/>
        <w:spacing w:after="0" w:line="240" w:lineRule="auto"/>
        <w:textAlignment w:val="baseline"/>
        <w:rPr>
          <w:ins w:id="202" w:author="Unknown"/>
          <w:rFonts w:ascii="Arial" w:eastAsia="Times New Roman" w:hAnsi="Arial" w:cs="Arial"/>
          <w:sz w:val="25"/>
          <w:szCs w:val="25"/>
          <w:lang w:eastAsia="en-IN"/>
        </w:rPr>
      </w:pPr>
      <w:ins w:id="203" w:author="Unknown">
        <w:r w:rsidRPr="00AC3527">
          <w:rPr>
            <w:rFonts w:ascii="Arial" w:eastAsia="Times New Roman" w:hAnsi="Arial" w:cs="Arial"/>
            <w:sz w:val="25"/>
            <w:szCs w:val="25"/>
            <w:lang w:eastAsia="en-IN"/>
          </w:rPr>
          <w:t>Let’s take a look at what this output means. The first line of the </w:t>
        </w:r>
        <w:r w:rsidRPr="00AC3527">
          <w:rPr>
            <w:rFonts w:ascii="Arial" w:eastAsia="Times New Roman" w:hAnsi="Arial" w:cs="Arial"/>
            <w:b/>
            <w:bCs/>
            <w:sz w:val="25"/>
            <w:lang w:eastAsia="en-IN"/>
          </w:rPr>
          <w:t>diff</w:t>
        </w:r>
        <w:r w:rsidRPr="00AC3527">
          <w:rPr>
            <w:rFonts w:ascii="Arial" w:eastAsia="Times New Roman" w:hAnsi="Arial" w:cs="Arial"/>
            <w:sz w:val="25"/>
            <w:szCs w:val="25"/>
            <w:lang w:eastAsia="en-IN"/>
          </w:rPr>
          <w:t> output will contain:</w:t>
        </w:r>
      </w:ins>
    </w:p>
    <w:p w:rsidR="00AC3527" w:rsidRPr="00AC3527" w:rsidRDefault="00AC3527" w:rsidP="00AC3527">
      <w:pPr>
        <w:numPr>
          <w:ilvl w:val="0"/>
          <w:numId w:val="1"/>
        </w:numPr>
        <w:shd w:val="clear" w:color="auto" w:fill="FFFFFF"/>
        <w:spacing w:after="0" w:line="240" w:lineRule="auto"/>
        <w:ind w:left="551"/>
        <w:textAlignment w:val="baseline"/>
        <w:rPr>
          <w:ins w:id="204" w:author="Unknown"/>
          <w:rFonts w:ascii="Arial" w:eastAsia="Times New Roman" w:hAnsi="Arial" w:cs="Arial"/>
          <w:sz w:val="25"/>
          <w:szCs w:val="25"/>
          <w:lang w:eastAsia="en-IN"/>
        </w:rPr>
      </w:pPr>
      <w:ins w:id="205" w:author="Unknown">
        <w:r w:rsidRPr="00AC3527">
          <w:rPr>
            <w:rFonts w:ascii="Arial" w:eastAsia="Times New Roman" w:hAnsi="Arial" w:cs="Arial"/>
            <w:sz w:val="25"/>
            <w:szCs w:val="25"/>
            <w:lang w:eastAsia="en-IN"/>
          </w:rPr>
          <w:t>Line numbers corresponding to the first file,</w:t>
        </w:r>
      </w:ins>
    </w:p>
    <w:p w:rsidR="00AC3527" w:rsidRPr="00AC3527" w:rsidRDefault="00AC3527" w:rsidP="00AC3527">
      <w:pPr>
        <w:numPr>
          <w:ilvl w:val="0"/>
          <w:numId w:val="1"/>
        </w:numPr>
        <w:shd w:val="clear" w:color="auto" w:fill="FFFFFF"/>
        <w:spacing w:after="0" w:line="240" w:lineRule="auto"/>
        <w:ind w:left="551"/>
        <w:textAlignment w:val="baseline"/>
        <w:rPr>
          <w:ins w:id="206" w:author="Unknown"/>
          <w:rFonts w:ascii="Arial" w:eastAsia="Times New Roman" w:hAnsi="Arial" w:cs="Arial"/>
          <w:sz w:val="25"/>
          <w:szCs w:val="25"/>
          <w:lang w:eastAsia="en-IN"/>
        </w:rPr>
      </w:pPr>
      <w:ins w:id="207" w:author="Unknown">
        <w:r w:rsidRPr="00AC3527">
          <w:rPr>
            <w:rFonts w:ascii="Arial" w:eastAsia="Times New Roman" w:hAnsi="Arial" w:cs="Arial"/>
            <w:sz w:val="25"/>
            <w:szCs w:val="25"/>
            <w:lang w:eastAsia="en-IN"/>
          </w:rPr>
          <w:t>A special symbol and</w:t>
        </w:r>
      </w:ins>
    </w:p>
    <w:p w:rsidR="00AC3527" w:rsidRPr="00AC3527" w:rsidRDefault="00AC3527" w:rsidP="00AC3527">
      <w:pPr>
        <w:numPr>
          <w:ilvl w:val="0"/>
          <w:numId w:val="1"/>
        </w:numPr>
        <w:shd w:val="clear" w:color="auto" w:fill="FFFFFF"/>
        <w:spacing w:after="0" w:line="240" w:lineRule="auto"/>
        <w:ind w:left="551"/>
        <w:textAlignment w:val="baseline"/>
        <w:rPr>
          <w:ins w:id="208" w:author="Unknown"/>
          <w:rFonts w:ascii="Arial" w:eastAsia="Times New Roman" w:hAnsi="Arial" w:cs="Arial"/>
          <w:sz w:val="25"/>
          <w:szCs w:val="25"/>
          <w:lang w:eastAsia="en-IN"/>
        </w:rPr>
      </w:pPr>
      <w:ins w:id="209" w:author="Unknown">
        <w:r w:rsidRPr="00AC3527">
          <w:rPr>
            <w:rFonts w:ascii="Arial" w:eastAsia="Times New Roman" w:hAnsi="Arial" w:cs="Arial"/>
            <w:sz w:val="25"/>
            <w:szCs w:val="25"/>
            <w:lang w:eastAsia="en-IN"/>
          </w:rPr>
          <w:t>Line numbers corresponding to the second file.</w:t>
        </w:r>
      </w:ins>
    </w:p>
    <w:p w:rsidR="00AC3527" w:rsidRPr="00AC3527" w:rsidRDefault="00AC3527" w:rsidP="00AC3527">
      <w:pPr>
        <w:shd w:val="clear" w:color="auto" w:fill="FFFFFF"/>
        <w:spacing w:after="0" w:line="240" w:lineRule="auto"/>
        <w:textAlignment w:val="baseline"/>
        <w:rPr>
          <w:ins w:id="210" w:author="Unknown"/>
          <w:rFonts w:ascii="Arial" w:eastAsia="Times New Roman" w:hAnsi="Arial" w:cs="Arial"/>
          <w:sz w:val="25"/>
          <w:szCs w:val="25"/>
          <w:lang w:eastAsia="en-IN"/>
        </w:rPr>
      </w:pPr>
      <w:ins w:id="211" w:author="Unknown">
        <w:r w:rsidRPr="00AC3527">
          <w:rPr>
            <w:rFonts w:ascii="Arial" w:eastAsia="Times New Roman" w:hAnsi="Arial" w:cs="Arial"/>
            <w:sz w:val="25"/>
            <w:szCs w:val="25"/>
            <w:lang w:eastAsia="en-IN"/>
          </w:rPr>
          <w:t>Like in our case, </w:t>
        </w:r>
        <w:r w:rsidRPr="00AC3527">
          <w:rPr>
            <w:rFonts w:ascii="Arial" w:eastAsia="Times New Roman" w:hAnsi="Arial" w:cs="Arial"/>
            <w:b/>
            <w:bCs/>
            <w:sz w:val="25"/>
            <w:lang w:eastAsia="en-IN"/>
          </w:rPr>
          <w:t>0a1</w:t>
        </w:r>
        <w:r w:rsidRPr="00AC3527">
          <w:rPr>
            <w:rFonts w:ascii="Arial" w:eastAsia="Times New Roman" w:hAnsi="Arial" w:cs="Arial"/>
            <w:sz w:val="25"/>
            <w:szCs w:val="25"/>
            <w:lang w:eastAsia="en-IN"/>
          </w:rPr>
          <w:t> which means </w:t>
        </w:r>
        <w:r w:rsidRPr="00AC3527">
          <w:rPr>
            <w:rFonts w:ascii="Arial" w:eastAsia="Times New Roman" w:hAnsi="Arial" w:cs="Arial"/>
            <w:b/>
            <w:bCs/>
            <w:sz w:val="25"/>
            <w:lang w:eastAsia="en-IN"/>
          </w:rPr>
          <w:t>after </w:t>
        </w:r>
        <w:r w:rsidRPr="00AC3527">
          <w:rPr>
            <w:rFonts w:ascii="Arial" w:eastAsia="Times New Roman" w:hAnsi="Arial" w:cs="Arial"/>
            <w:sz w:val="25"/>
            <w:szCs w:val="25"/>
            <w:lang w:eastAsia="en-IN"/>
          </w:rPr>
          <w:t>lines 0(at the very beginning of file) you have to add </w:t>
        </w:r>
        <w:r w:rsidRPr="00AC3527">
          <w:rPr>
            <w:rFonts w:ascii="Arial" w:eastAsia="Times New Roman" w:hAnsi="Arial" w:cs="Arial"/>
            <w:b/>
            <w:bCs/>
            <w:sz w:val="25"/>
            <w:lang w:eastAsia="en-IN"/>
          </w:rPr>
          <w:t>Tamil Nadu</w:t>
        </w:r>
        <w:r w:rsidRPr="00AC3527">
          <w:rPr>
            <w:rFonts w:ascii="Arial" w:eastAsia="Times New Roman" w:hAnsi="Arial" w:cs="Arial"/>
            <w:sz w:val="25"/>
            <w:szCs w:val="25"/>
            <w:lang w:eastAsia="en-IN"/>
          </w:rPr>
          <w:t xml:space="preserve"> to match the second file line number 1. It then tells us what those lines are in each file </w:t>
        </w:r>
        <w:proofErr w:type="spellStart"/>
        <w:r w:rsidRPr="00AC3527">
          <w:rPr>
            <w:rFonts w:ascii="Arial" w:eastAsia="Times New Roman" w:hAnsi="Arial" w:cs="Arial"/>
            <w:sz w:val="25"/>
            <w:szCs w:val="25"/>
            <w:lang w:eastAsia="en-IN"/>
          </w:rPr>
          <w:t>preceeded</w:t>
        </w:r>
        <w:proofErr w:type="spellEnd"/>
        <w:r w:rsidRPr="00AC3527">
          <w:rPr>
            <w:rFonts w:ascii="Arial" w:eastAsia="Times New Roman" w:hAnsi="Arial" w:cs="Arial"/>
            <w:sz w:val="25"/>
            <w:szCs w:val="25"/>
            <w:lang w:eastAsia="en-IN"/>
          </w:rPr>
          <w:t xml:space="preserve"> by the symbol:</w:t>
        </w:r>
      </w:ins>
    </w:p>
    <w:p w:rsidR="00AC3527" w:rsidRPr="00AC3527" w:rsidRDefault="004D5FDF" w:rsidP="00AC3527">
      <w:pPr>
        <w:numPr>
          <w:ilvl w:val="0"/>
          <w:numId w:val="2"/>
        </w:numPr>
        <w:shd w:val="clear" w:color="auto" w:fill="FFFFFF"/>
        <w:spacing w:after="0" w:line="240" w:lineRule="auto"/>
        <w:ind w:left="551"/>
        <w:textAlignment w:val="baseline"/>
        <w:rPr>
          <w:ins w:id="212" w:author="Unknown"/>
          <w:rFonts w:ascii="Arial" w:eastAsia="Times New Roman" w:hAnsi="Arial" w:cs="Arial"/>
          <w:sz w:val="25"/>
          <w:szCs w:val="25"/>
          <w:lang w:eastAsia="en-IN"/>
        </w:rPr>
      </w:pPr>
      <w:proofErr w:type="gramStart"/>
      <w:r>
        <w:rPr>
          <w:rFonts w:ascii="Arial" w:eastAsia="Times New Roman" w:hAnsi="Arial" w:cs="Arial"/>
          <w:sz w:val="25"/>
          <w:szCs w:val="25"/>
          <w:lang w:eastAsia="en-IN"/>
        </w:rPr>
        <w:t>;</w:t>
      </w:r>
      <w:ins w:id="213" w:author="Unknown">
        <w:r w:rsidR="00AC3527" w:rsidRPr="00AC3527">
          <w:rPr>
            <w:rFonts w:ascii="Arial" w:eastAsia="Times New Roman" w:hAnsi="Arial" w:cs="Arial"/>
            <w:sz w:val="25"/>
            <w:szCs w:val="25"/>
            <w:lang w:eastAsia="en-IN"/>
          </w:rPr>
          <w:t>Lines</w:t>
        </w:r>
        <w:proofErr w:type="gramEnd"/>
        <w:r w:rsidR="00AC3527" w:rsidRPr="00AC3527">
          <w:rPr>
            <w:rFonts w:ascii="Arial" w:eastAsia="Times New Roman" w:hAnsi="Arial" w:cs="Arial"/>
            <w:sz w:val="25"/>
            <w:szCs w:val="25"/>
            <w:lang w:eastAsia="en-IN"/>
          </w:rPr>
          <w:t xml:space="preserve"> preceded by a </w:t>
        </w:r>
        <w:r w:rsidR="00AC3527" w:rsidRPr="00AC3527">
          <w:rPr>
            <w:rFonts w:ascii="Arial" w:eastAsia="Times New Roman" w:hAnsi="Arial" w:cs="Arial"/>
            <w:b/>
            <w:bCs/>
            <w:sz w:val="25"/>
            <w:lang w:eastAsia="en-IN"/>
          </w:rPr>
          <w:t>&lt;</w:t>
        </w:r>
        <w:r w:rsidR="00AC3527" w:rsidRPr="00AC3527">
          <w:rPr>
            <w:rFonts w:ascii="Arial" w:eastAsia="Times New Roman" w:hAnsi="Arial" w:cs="Arial"/>
            <w:sz w:val="25"/>
            <w:szCs w:val="25"/>
            <w:lang w:eastAsia="en-IN"/>
          </w:rPr>
          <w:t> are lines from the first file.</w:t>
        </w:r>
      </w:ins>
    </w:p>
    <w:p w:rsidR="00AC3527" w:rsidRPr="00AC3527" w:rsidRDefault="00AC3527" w:rsidP="00AC3527">
      <w:pPr>
        <w:numPr>
          <w:ilvl w:val="0"/>
          <w:numId w:val="2"/>
        </w:numPr>
        <w:shd w:val="clear" w:color="auto" w:fill="FFFFFF"/>
        <w:spacing w:after="0" w:line="240" w:lineRule="auto"/>
        <w:ind w:left="551"/>
        <w:textAlignment w:val="baseline"/>
        <w:rPr>
          <w:ins w:id="214" w:author="Unknown"/>
          <w:rFonts w:ascii="Arial" w:eastAsia="Times New Roman" w:hAnsi="Arial" w:cs="Arial"/>
          <w:sz w:val="25"/>
          <w:szCs w:val="25"/>
          <w:lang w:eastAsia="en-IN"/>
        </w:rPr>
      </w:pPr>
      <w:ins w:id="215" w:author="Unknown">
        <w:r w:rsidRPr="00AC3527">
          <w:rPr>
            <w:rFonts w:ascii="Arial" w:eastAsia="Times New Roman" w:hAnsi="Arial" w:cs="Arial"/>
            <w:sz w:val="25"/>
            <w:szCs w:val="25"/>
            <w:lang w:eastAsia="en-IN"/>
          </w:rPr>
          <w:t xml:space="preserve">Lines </w:t>
        </w:r>
        <w:proofErr w:type="gramStart"/>
        <w:r w:rsidRPr="00AC3527">
          <w:rPr>
            <w:rFonts w:ascii="Arial" w:eastAsia="Times New Roman" w:hAnsi="Arial" w:cs="Arial"/>
            <w:sz w:val="25"/>
            <w:szCs w:val="25"/>
            <w:lang w:eastAsia="en-IN"/>
          </w:rPr>
          <w:t>preceded</w:t>
        </w:r>
        <w:proofErr w:type="gramEnd"/>
        <w:r w:rsidRPr="00AC3527">
          <w:rPr>
            <w:rFonts w:ascii="Arial" w:eastAsia="Times New Roman" w:hAnsi="Arial" w:cs="Arial"/>
            <w:sz w:val="25"/>
            <w:szCs w:val="25"/>
            <w:lang w:eastAsia="en-IN"/>
          </w:rPr>
          <w:t xml:space="preserve"> by </w:t>
        </w:r>
        <w:r w:rsidRPr="00AC3527">
          <w:rPr>
            <w:rFonts w:ascii="Arial" w:eastAsia="Times New Roman" w:hAnsi="Arial" w:cs="Arial"/>
            <w:b/>
            <w:bCs/>
            <w:sz w:val="25"/>
            <w:lang w:eastAsia="en-IN"/>
          </w:rPr>
          <w:t>&gt;</w:t>
        </w:r>
        <w:r w:rsidRPr="00AC3527">
          <w:rPr>
            <w:rFonts w:ascii="Arial" w:eastAsia="Times New Roman" w:hAnsi="Arial" w:cs="Arial"/>
            <w:sz w:val="25"/>
            <w:szCs w:val="25"/>
            <w:lang w:eastAsia="en-IN"/>
          </w:rPr>
          <w:t> are lines from the second file.</w:t>
        </w:r>
      </w:ins>
    </w:p>
    <w:p w:rsidR="00AC3527" w:rsidRPr="00AC3527" w:rsidRDefault="00AC3527" w:rsidP="00AC3527">
      <w:pPr>
        <w:numPr>
          <w:ilvl w:val="0"/>
          <w:numId w:val="2"/>
        </w:numPr>
        <w:shd w:val="clear" w:color="auto" w:fill="FFFFFF"/>
        <w:spacing w:after="0" w:line="240" w:lineRule="auto"/>
        <w:ind w:left="551"/>
        <w:textAlignment w:val="baseline"/>
        <w:rPr>
          <w:ins w:id="216" w:author="Unknown"/>
          <w:rFonts w:ascii="Arial" w:eastAsia="Times New Roman" w:hAnsi="Arial" w:cs="Arial"/>
          <w:sz w:val="25"/>
          <w:szCs w:val="25"/>
          <w:lang w:eastAsia="en-IN"/>
        </w:rPr>
      </w:pPr>
      <w:ins w:id="217" w:author="Unknown">
        <w:r w:rsidRPr="00AC3527">
          <w:rPr>
            <w:rFonts w:ascii="Arial" w:eastAsia="Times New Roman" w:hAnsi="Arial" w:cs="Arial"/>
            <w:sz w:val="25"/>
            <w:szCs w:val="25"/>
            <w:lang w:eastAsia="en-IN"/>
          </w:rPr>
          <w:lastRenderedPageBreak/>
          <w:t>Next line contains </w:t>
        </w:r>
        <w:r w:rsidRPr="00AC3527">
          <w:rPr>
            <w:rFonts w:ascii="Arial" w:eastAsia="Times New Roman" w:hAnsi="Arial" w:cs="Arial"/>
            <w:b/>
            <w:bCs/>
            <w:sz w:val="25"/>
            <w:lang w:eastAsia="en-IN"/>
          </w:rPr>
          <w:t>2,3c3</w:t>
        </w:r>
        <w:r w:rsidRPr="00AC3527">
          <w:rPr>
            <w:rFonts w:ascii="Arial" w:eastAsia="Times New Roman" w:hAnsi="Arial" w:cs="Arial"/>
            <w:sz w:val="25"/>
            <w:szCs w:val="25"/>
            <w:lang w:eastAsia="en-IN"/>
          </w:rPr>
          <w:t> which means from line 2 to line 3 in the first file needs to be changed to match line number 3 in the second file. It then tells us those lines with the above symbols.</w:t>
        </w:r>
      </w:ins>
    </w:p>
    <w:p w:rsidR="00AC3527" w:rsidRPr="00AC3527" w:rsidRDefault="00AC3527" w:rsidP="00AC3527">
      <w:pPr>
        <w:numPr>
          <w:ilvl w:val="0"/>
          <w:numId w:val="2"/>
        </w:numPr>
        <w:shd w:val="clear" w:color="auto" w:fill="FFFFFF"/>
        <w:spacing w:after="0" w:line="240" w:lineRule="auto"/>
        <w:ind w:left="551"/>
        <w:textAlignment w:val="baseline"/>
        <w:rPr>
          <w:ins w:id="218" w:author="Unknown"/>
          <w:rFonts w:ascii="Arial" w:eastAsia="Times New Roman" w:hAnsi="Arial" w:cs="Arial"/>
          <w:sz w:val="25"/>
          <w:szCs w:val="25"/>
          <w:lang w:eastAsia="en-IN"/>
        </w:rPr>
      </w:pPr>
      <w:ins w:id="219" w:author="Unknown">
        <w:r w:rsidRPr="00AC3527">
          <w:rPr>
            <w:rFonts w:ascii="Arial" w:eastAsia="Times New Roman" w:hAnsi="Arial" w:cs="Arial"/>
            <w:sz w:val="25"/>
            <w:szCs w:val="25"/>
            <w:lang w:eastAsia="en-IN"/>
          </w:rPr>
          <w:t>The three dashes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merely separate the lines of file 1 and file 2.</w:t>
        </w:r>
      </w:ins>
    </w:p>
    <w:p w:rsidR="00AC3527" w:rsidRPr="00AC3527" w:rsidRDefault="00AC3527" w:rsidP="00AC3527">
      <w:pPr>
        <w:shd w:val="clear" w:color="auto" w:fill="FFFFFF"/>
        <w:spacing w:after="0" w:line="240" w:lineRule="auto"/>
        <w:textAlignment w:val="baseline"/>
        <w:rPr>
          <w:ins w:id="220" w:author="Unknown"/>
          <w:rFonts w:ascii="Arial" w:eastAsia="Times New Roman" w:hAnsi="Arial" w:cs="Arial"/>
          <w:sz w:val="25"/>
          <w:szCs w:val="25"/>
          <w:lang w:eastAsia="en-IN"/>
        </w:rPr>
      </w:pPr>
      <w:ins w:id="221" w:author="Unknown">
        <w:r w:rsidRPr="00AC3527">
          <w:rPr>
            <w:rFonts w:ascii="Arial" w:eastAsia="Times New Roman" w:hAnsi="Arial" w:cs="Arial"/>
            <w:sz w:val="25"/>
            <w:szCs w:val="25"/>
            <w:lang w:eastAsia="en-IN"/>
          </w:rPr>
          <w:t>As a summary to make both the files identical, first add </w:t>
        </w:r>
        <w:r w:rsidRPr="00AC3527">
          <w:rPr>
            <w:rFonts w:ascii="Arial" w:eastAsia="Times New Roman" w:hAnsi="Arial" w:cs="Arial"/>
            <w:i/>
            <w:iCs/>
            <w:sz w:val="25"/>
            <w:lang w:eastAsia="en-IN"/>
          </w:rPr>
          <w:t>Tamil Nadu</w:t>
        </w:r>
        <w:r w:rsidRPr="00AC3527">
          <w:rPr>
            <w:rFonts w:ascii="Arial" w:eastAsia="Times New Roman" w:hAnsi="Arial" w:cs="Arial"/>
            <w:sz w:val="25"/>
            <w:szCs w:val="25"/>
            <w:lang w:eastAsia="en-IN"/>
          </w:rPr>
          <w:t> in the first file at very beginning to match line 1 of second file after that change line 2 and 3 of first file i.e. </w:t>
        </w:r>
        <w:r w:rsidRPr="00AC3527">
          <w:rPr>
            <w:rFonts w:ascii="Arial" w:eastAsia="Times New Roman" w:hAnsi="Arial" w:cs="Arial"/>
            <w:i/>
            <w:iCs/>
            <w:sz w:val="25"/>
            <w:lang w:eastAsia="en-IN"/>
          </w:rPr>
          <w:t>Uttar Pradesh</w:t>
        </w:r>
        <w:r w:rsidRPr="00AC3527">
          <w:rPr>
            <w:rFonts w:ascii="Arial" w:eastAsia="Times New Roman" w:hAnsi="Arial" w:cs="Arial"/>
            <w:sz w:val="25"/>
            <w:szCs w:val="25"/>
            <w:lang w:eastAsia="en-IN"/>
          </w:rPr>
          <w:t> and </w:t>
        </w:r>
        <w:r w:rsidRPr="00AC3527">
          <w:rPr>
            <w:rFonts w:ascii="Arial" w:eastAsia="Times New Roman" w:hAnsi="Arial" w:cs="Arial"/>
            <w:i/>
            <w:iCs/>
            <w:sz w:val="25"/>
            <w:lang w:eastAsia="en-IN"/>
          </w:rPr>
          <w:t>Kolkata</w:t>
        </w:r>
        <w:r w:rsidRPr="00AC3527">
          <w:rPr>
            <w:rFonts w:ascii="Arial" w:eastAsia="Times New Roman" w:hAnsi="Arial" w:cs="Arial"/>
            <w:sz w:val="25"/>
            <w:szCs w:val="25"/>
            <w:lang w:eastAsia="en-IN"/>
          </w:rPr>
          <w:t> with line 3 of second file i.e. </w:t>
        </w:r>
        <w:r w:rsidRPr="00AC3527">
          <w:rPr>
            <w:rFonts w:ascii="Arial" w:eastAsia="Times New Roman" w:hAnsi="Arial" w:cs="Arial"/>
            <w:i/>
            <w:iCs/>
            <w:sz w:val="25"/>
            <w:lang w:eastAsia="en-IN"/>
          </w:rPr>
          <w:t>Andhra Pradesh</w:t>
        </w:r>
        <w:r w:rsidRPr="00AC3527">
          <w:rPr>
            <w:rFonts w:ascii="Arial" w:eastAsia="Times New Roman" w:hAnsi="Arial" w:cs="Arial"/>
            <w:sz w:val="25"/>
            <w:szCs w:val="25"/>
            <w:lang w:eastAsia="en-IN"/>
          </w:rPr>
          <w:t>. After that change line 5 of first file i.e. </w:t>
        </w:r>
        <w:r w:rsidRPr="00AC3527">
          <w:rPr>
            <w:rFonts w:ascii="Arial" w:eastAsia="Times New Roman" w:hAnsi="Arial" w:cs="Arial"/>
            <w:i/>
            <w:iCs/>
            <w:sz w:val="25"/>
            <w:lang w:eastAsia="en-IN"/>
          </w:rPr>
          <w:t>Jammu and Kashmir</w:t>
        </w:r>
        <w:r w:rsidRPr="00AC3527">
          <w:rPr>
            <w:rFonts w:ascii="Arial" w:eastAsia="Times New Roman" w:hAnsi="Arial" w:cs="Arial"/>
            <w:sz w:val="25"/>
            <w:szCs w:val="25"/>
            <w:lang w:eastAsia="en-IN"/>
          </w:rPr>
          <w:t> with line 5 of second file i.e. </w:t>
        </w:r>
        <w:r w:rsidRPr="00AC3527">
          <w:rPr>
            <w:rFonts w:ascii="Arial" w:eastAsia="Times New Roman" w:hAnsi="Arial" w:cs="Arial"/>
            <w:i/>
            <w:iCs/>
            <w:sz w:val="25"/>
            <w:lang w:eastAsia="en-IN"/>
          </w:rPr>
          <w:t xml:space="preserve">Uttar </w:t>
        </w:r>
        <w:proofErr w:type="spellStart"/>
        <w:r w:rsidRPr="00AC3527">
          <w:rPr>
            <w:rFonts w:ascii="Arial" w:eastAsia="Times New Roman" w:hAnsi="Arial" w:cs="Arial"/>
            <w:i/>
            <w:iCs/>
            <w:sz w:val="25"/>
            <w:lang w:eastAsia="en-IN"/>
          </w:rPr>
          <w:t>pradesh</w:t>
        </w:r>
        <w:proofErr w:type="spellEnd"/>
        <w:r w:rsidRPr="00AC3527">
          <w:rPr>
            <w:rFonts w:ascii="Arial" w:eastAsia="Times New Roman" w:hAnsi="Arial" w:cs="Arial"/>
            <w:sz w:val="25"/>
            <w:szCs w:val="25"/>
            <w:lang w:eastAsia="en-IN"/>
          </w:rPr>
          <w:t>.</w:t>
        </w:r>
      </w:ins>
    </w:p>
    <w:p w:rsidR="00AC3527" w:rsidRPr="00AC3527" w:rsidRDefault="00AC3527" w:rsidP="00AC3527">
      <w:pPr>
        <w:shd w:val="clear" w:color="auto" w:fill="FFFFFF"/>
        <w:spacing w:after="0" w:line="240" w:lineRule="auto"/>
        <w:textAlignment w:val="baseline"/>
        <w:rPr>
          <w:ins w:id="222" w:author="Unknown"/>
          <w:rFonts w:ascii="Arial" w:eastAsia="Times New Roman" w:hAnsi="Arial" w:cs="Arial"/>
          <w:sz w:val="25"/>
          <w:szCs w:val="25"/>
          <w:lang w:eastAsia="en-IN"/>
        </w:rPr>
      </w:pPr>
      <w:ins w:id="223" w:author="Unknown">
        <w:r w:rsidRPr="00AC3527">
          <w:rPr>
            <w:rFonts w:ascii="Arial" w:eastAsia="Times New Roman" w:hAnsi="Arial" w:cs="Arial"/>
            <w:sz w:val="25"/>
            <w:szCs w:val="25"/>
            <w:lang w:eastAsia="en-IN"/>
          </w:rPr>
          <w:t>Now let’s see what it looks like when </w:t>
        </w:r>
        <w:r w:rsidRPr="00AC3527">
          <w:rPr>
            <w:rFonts w:ascii="Arial" w:eastAsia="Times New Roman" w:hAnsi="Arial" w:cs="Arial"/>
            <w:b/>
            <w:bCs/>
            <w:sz w:val="25"/>
            <w:lang w:eastAsia="en-IN"/>
          </w:rPr>
          <w:t>diff</w:t>
        </w:r>
        <w:r w:rsidRPr="00AC3527">
          <w:rPr>
            <w:rFonts w:ascii="Arial" w:eastAsia="Times New Roman" w:hAnsi="Arial" w:cs="Arial"/>
            <w:sz w:val="25"/>
            <w:szCs w:val="25"/>
            <w:lang w:eastAsia="en-IN"/>
          </w:rPr>
          <w:t> tells us that we need to delete a 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24" w:author="Unknown"/>
          <w:rFonts w:ascii="Consolas" w:eastAsia="Times New Roman" w:hAnsi="Consolas" w:cs="Consolas"/>
          <w:sz w:val="23"/>
          <w:szCs w:val="23"/>
          <w:lang w:eastAsia="en-IN"/>
        </w:rPr>
      </w:pPr>
      <w:ins w:id="225"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a.txt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26" w:author="Unknown"/>
          <w:rFonts w:ascii="Consolas" w:eastAsia="Times New Roman" w:hAnsi="Consolas" w:cs="Consolas"/>
          <w:sz w:val="23"/>
          <w:szCs w:val="23"/>
          <w:lang w:eastAsia="en-IN"/>
        </w:rPr>
      </w:pPr>
      <w:ins w:id="227" w:author="Unknown">
        <w:r w:rsidRPr="00AC3527">
          <w:rPr>
            <w:rFonts w:ascii="Consolas" w:eastAsia="Times New Roman" w:hAnsi="Consolas" w:cs="Consolas"/>
            <w:sz w:val="23"/>
            <w:szCs w:val="23"/>
            <w:lang w:eastAsia="en-IN"/>
          </w:rPr>
          <w:t>Gujarat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28" w:author="Unknown"/>
          <w:rFonts w:ascii="Consolas" w:eastAsia="Times New Roman" w:hAnsi="Consolas" w:cs="Consolas"/>
          <w:sz w:val="23"/>
          <w:szCs w:val="23"/>
          <w:lang w:eastAsia="en-IN"/>
        </w:rPr>
      </w:pPr>
      <w:ins w:id="229"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0" w:author="Unknown"/>
          <w:rFonts w:ascii="Consolas" w:eastAsia="Times New Roman" w:hAnsi="Consolas" w:cs="Consolas"/>
          <w:sz w:val="23"/>
          <w:szCs w:val="23"/>
          <w:lang w:eastAsia="en-IN"/>
        </w:rPr>
      </w:pPr>
      <w:proofErr w:type="spellStart"/>
      <w:ins w:id="231" w:author="Unknown">
        <w:r w:rsidRPr="00AC3527">
          <w:rPr>
            <w:rFonts w:ascii="Consolas" w:eastAsia="Times New Roman" w:hAnsi="Consolas" w:cs="Consolas"/>
            <w:sz w:val="23"/>
            <w:szCs w:val="23"/>
            <w:lang w:eastAsia="en-IN"/>
          </w:rPr>
          <w:t>Telangana</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2" w:author="Unknown"/>
          <w:rFonts w:ascii="Consolas" w:eastAsia="Times New Roman" w:hAnsi="Consolas" w:cs="Consolas"/>
          <w:sz w:val="23"/>
          <w:szCs w:val="23"/>
          <w:lang w:eastAsia="en-IN"/>
        </w:rPr>
      </w:pPr>
      <w:ins w:id="233"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4" w:author="Unknown"/>
          <w:rFonts w:ascii="Consolas" w:eastAsia="Times New Roman" w:hAnsi="Consolas" w:cs="Consolas"/>
          <w:sz w:val="23"/>
          <w:szCs w:val="23"/>
          <w:lang w:eastAsia="en-IN"/>
        </w:rPr>
      </w:pPr>
      <w:ins w:id="235" w:author="Unknown">
        <w:r w:rsidRPr="00AC3527">
          <w:rPr>
            <w:rFonts w:ascii="Consolas" w:eastAsia="Times New Roman" w:hAnsi="Consolas" w:cs="Consolas"/>
            <w:sz w:val="23"/>
            <w:szCs w:val="23"/>
            <w:lang w:eastAsia="en-IN"/>
          </w:rPr>
          <w:t xml:space="preserve">Uttar </w:t>
        </w:r>
        <w:proofErr w:type="spellStart"/>
        <w:r w:rsidRPr="00AC3527">
          <w:rPr>
            <w:rFonts w:ascii="Consolas" w:eastAsia="Times New Roman" w:hAnsi="Consolas" w:cs="Consolas"/>
            <w:sz w:val="23"/>
            <w:szCs w:val="23"/>
            <w:lang w:eastAsia="en-IN"/>
          </w:rPr>
          <w:t>pradesh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6"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7" w:author="Unknown"/>
          <w:rFonts w:ascii="Consolas" w:eastAsia="Times New Roman" w:hAnsi="Consolas" w:cs="Consolas"/>
          <w:sz w:val="23"/>
          <w:szCs w:val="23"/>
          <w:lang w:eastAsia="en-IN"/>
        </w:rPr>
      </w:pPr>
      <w:ins w:id="238"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b.txt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9" w:author="Unknown"/>
          <w:rFonts w:ascii="Consolas" w:eastAsia="Times New Roman" w:hAnsi="Consolas" w:cs="Consolas"/>
          <w:sz w:val="23"/>
          <w:szCs w:val="23"/>
          <w:lang w:eastAsia="en-IN"/>
        </w:rPr>
      </w:pPr>
      <w:ins w:id="240" w:author="Unknown">
        <w:r w:rsidRPr="00AC3527">
          <w:rPr>
            <w:rFonts w:ascii="Consolas" w:eastAsia="Times New Roman" w:hAnsi="Consolas" w:cs="Consolas"/>
            <w:sz w:val="23"/>
            <w:szCs w:val="23"/>
            <w:lang w:eastAsia="en-IN"/>
          </w:rPr>
          <w:t>Gujarat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1" w:author="Unknown"/>
          <w:rFonts w:ascii="Consolas" w:eastAsia="Times New Roman" w:hAnsi="Consolas" w:cs="Consolas"/>
          <w:sz w:val="23"/>
          <w:szCs w:val="23"/>
          <w:lang w:eastAsia="en-IN"/>
        </w:rPr>
      </w:pPr>
      <w:ins w:id="242"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3" w:author="Unknown"/>
          <w:rFonts w:ascii="Consolas" w:eastAsia="Times New Roman" w:hAnsi="Consolas" w:cs="Consolas"/>
          <w:sz w:val="23"/>
          <w:szCs w:val="23"/>
          <w:lang w:eastAsia="en-IN"/>
        </w:rPr>
      </w:pPr>
      <w:ins w:id="244"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5" w:author="Unknown"/>
          <w:rFonts w:ascii="Consolas" w:eastAsia="Times New Roman" w:hAnsi="Consolas" w:cs="Consolas"/>
          <w:sz w:val="23"/>
          <w:szCs w:val="23"/>
          <w:lang w:eastAsia="en-IN"/>
        </w:rPr>
      </w:pPr>
      <w:ins w:id="246" w:author="Unknown">
        <w:r w:rsidRPr="00AC3527">
          <w:rPr>
            <w:rFonts w:ascii="Consolas" w:eastAsia="Times New Roman" w:hAnsi="Consolas" w:cs="Consolas"/>
            <w:sz w:val="23"/>
            <w:szCs w:val="23"/>
            <w:lang w:eastAsia="en-IN"/>
          </w:rPr>
          <w:t xml:space="preserve">Uttar </w:t>
        </w:r>
        <w:proofErr w:type="spellStart"/>
        <w:r w:rsidRPr="00AC3527">
          <w:rPr>
            <w:rFonts w:ascii="Consolas" w:eastAsia="Times New Roman" w:hAnsi="Consolas" w:cs="Consolas"/>
            <w:sz w:val="23"/>
            <w:szCs w:val="23"/>
            <w:lang w:eastAsia="en-IN"/>
          </w:rPr>
          <w:t>pradesh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7"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8" w:author="Unknown"/>
          <w:rFonts w:ascii="Consolas" w:eastAsia="Times New Roman" w:hAnsi="Consolas" w:cs="Consolas"/>
          <w:sz w:val="23"/>
          <w:szCs w:val="23"/>
          <w:lang w:eastAsia="en-IN"/>
        </w:rPr>
      </w:pPr>
      <w:ins w:id="249"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diff</w:t>
        </w:r>
        <w:proofErr w:type="gramEnd"/>
        <w:r w:rsidRPr="00AC3527">
          <w:rPr>
            <w:rFonts w:ascii="Consolas" w:eastAsia="Times New Roman" w:hAnsi="Consolas" w:cs="Consolas"/>
            <w:b/>
            <w:bCs/>
            <w:sz w:val="23"/>
            <w:lang w:eastAsia="en-IN"/>
          </w:rPr>
          <w:t xml:space="preserve"> a.txt b.txt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0" w:author="Unknown"/>
          <w:rFonts w:ascii="Consolas" w:eastAsia="Times New Roman" w:hAnsi="Consolas" w:cs="Consolas"/>
          <w:sz w:val="23"/>
          <w:szCs w:val="23"/>
          <w:lang w:eastAsia="en-IN"/>
        </w:rPr>
      </w:pPr>
      <w:ins w:id="251" w:author="Unknown">
        <w:r w:rsidRPr="00AC3527">
          <w:rPr>
            <w:rFonts w:ascii="Consolas" w:eastAsia="Times New Roman" w:hAnsi="Consolas" w:cs="Consolas"/>
            <w:sz w:val="23"/>
            <w:szCs w:val="23"/>
            <w:lang w:eastAsia="en-IN"/>
          </w:rPr>
          <w:t>3d2</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2" w:author="Unknown"/>
          <w:rFonts w:ascii="Consolas" w:eastAsia="Times New Roman" w:hAnsi="Consolas" w:cs="Consolas"/>
          <w:sz w:val="23"/>
          <w:szCs w:val="23"/>
          <w:lang w:eastAsia="en-IN"/>
        </w:rPr>
      </w:pPr>
      <w:ins w:id="253" w:author="Unknown">
        <w:r w:rsidRPr="00AC3527">
          <w:rPr>
            <w:rFonts w:ascii="Consolas" w:eastAsia="Times New Roman" w:hAnsi="Consolas" w:cs="Consolas"/>
            <w:sz w:val="23"/>
            <w:szCs w:val="23"/>
            <w:lang w:eastAsia="en-IN"/>
          </w:rPr>
          <w:t xml:space="preserve">&lt; </w:t>
        </w:r>
        <w:proofErr w:type="spellStart"/>
        <w:r w:rsidRPr="00AC3527">
          <w:rPr>
            <w:rFonts w:ascii="Consolas" w:eastAsia="Times New Roman" w:hAnsi="Consolas" w:cs="Consolas"/>
            <w:sz w:val="23"/>
            <w:szCs w:val="23"/>
            <w:lang w:eastAsia="en-IN"/>
          </w:rPr>
          <w:t>Telangana</w:t>
        </w:r>
        <w:proofErr w:type="spellEnd"/>
      </w:ins>
    </w:p>
    <w:p w:rsidR="00AC3527" w:rsidRPr="00AC3527" w:rsidRDefault="00AC3527" w:rsidP="00AC3527">
      <w:pPr>
        <w:shd w:val="clear" w:color="auto" w:fill="FFFFFF"/>
        <w:spacing w:after="0" w:line="240" w:lineRule="auto"/>
        <w:textAlignment w:val="baseline"/>
        <w:rPr>
          <w:ins w:id="254" w:author="Unknown"/>
          <w:rFonts w:ascii="Arial" w:eastAsia="Times New Roman" w:hAnsi="Arial" w:cs="Arial"/>
          <w:sz w:val="25"/>
          <w:szCs w:val="25"/>
          <w:lang w:eastAsia="en-IN"/>
        </w:rPr>
      </w:pPr>
      <w:ins w:id="255" w:author="Unknown">
        <w:r w:rsidRPr="00AC3527">
          <w:rPr>
            <w:rFonts w:ascii="Arial" w:eastAsia="Times New Roman" w:hAnsi="Arial" w:cs="Arial"/>
            <w:sz w:val="25"/>
            <w:szCs w:val="25"/>
            <w:lang w:eastAsia="en-IN"/>
          </w:rPr>
          <w:t>Here above output </w:t>
        </w:r>
        <w:r w:rsidRPr="00AC3527">
          <w:rPr>
            <w:rFonts w:ascii="Arial" w:eastAsia="Times New Roman" w:hAnsi="Arial" w:cs="Arial"/>
            <w:b/>
            <w:bCs/>
            <w:sz w:val="25"/>
            <w:lang w:eastAsia="en-IN"/>
          </w:rPr>
          <w:t>3d2</w:t>
        </w:r>
        <w:r w:rsidRPr="00AC3527">
          <w:rPr>
            <w:rFonts w:ascii="Arial" w:eastAsia="Times New Roman" w:hAnsi="Arial" w:cs="Arial"/>
            <w:sz w:val="25"/>
            <w:szCs w:val="25"/>
            <w:lang w:eastAsia="en-IN"/>
          </w:rPr>
          <w:t> means delete line 3rd of first file i.e. </w:t>
        </w:r>
        <w:proofErr w:type="spellStart"/>
        <w:r w:rsidRPr="00AC3527">
          <w:rPr>
            <w:rFonts w:ascii="Arial" w:eastAsia="Times New Roman" w:hAnsi="Arial" w:cs="Arial"/>
            <w:i/>
            <w:iCs/>
            <w:sz w:val="25"/>
            <w:lang w:eastAsia="en-IN"/>
          </w:rPr>
          <w:t>Telangana</w:t>
        </w:r>
        <w:proofErr w:type="spellEnd"/>
        <w:r w:rsidRPr="00AC3527">
          <w:rPr>
            <w:rFonts w:ascii="Arial" w:eastAsia="Times New Roman" w:hAnsi="Arial" w:cs="Arial"/>
            <w:sz w:val="25"/>
            <w:szCs w:val="25"/>
            <w:lang w:eastAsia="en-IN"/>
          </w:rPr>
          <w:t> so that both the files </w:t>
        </w:r>
        <w:r w:rsidRPr="00AC3527">
          <w:rPr>
            <w:rFonts w:ascii="Arial" w:eastAsia="Times New Roman" w:hAnsi="Arial" w:cs="Arial"/>
            <w:b/>
            <w:bCs/>
            <w:sz w:val="25"/>
            <w:lang w:eastAsia="en-IN"/>
          </w:rPr>
          <w:t>sync up</w:t>
        </w:r>
        <w:r w:rsidRPr="00AC3527">
          <w:rPr>
            <w:rFonts w:ascii="Arial" w:eastAsia="Times New Roman" w:hAnsi="Arial" w:cs="Arial"/>
            <w:sz w:val="25"/>
            <w:szCs w:val="25"/>
            <w:lang w:eastAsia="en-IN"/>
          </w:rPr>
          <w:t> at line 2.</w:t>
        </w:r>
      </w:ins>
    </w:p>
    <w:p w:rsidR="00AC3527" w:rsidRPr="00AC3527" w:rsidRDefault="00AC3527" w:rsidP="00AC3527">
      <w:pPr>
        <w:shd w:val="clear" w:color="auto" w:fill="FFFFFF"/>
        <w:spacing w:after="0" w:line="240" w:lineRule="auto"/>
        <w:jc w:val="center"/>
        <w:textAlignment w:val="baseline"/>
        <w:rPr>
          <w:ins w:id="256" w:author="Unknown"/>
          <w:rFonts w:ascii="Arial" w:eastAsia="Times New Roman" w:hAnsi="Arial" w:cs="Arial"/>
          <w:sz w:val="25"/>
          <w:szCs w:val="25"/>
          <w:lang w:eastAsia="en-IN"/>
        </w:rPr>
      </w:pPr>
      <w:ins w:id="257" w:author="Unknown">
        <w:r w:rsidRPr="00AC3527">
          <w:rPr>
            <w:rFonts w:ascii="Arial" w:eastAsia="Times New Roman" w:hAnsi="Arial" w:cs="Arial"/>
            <w:b/>
            <w:bCs/>
            <w:sz w:val="25"/>
            <w:lang w:eastAsia="en-IN"/>
          </w:rPr>
          <w:t>Options</w:t>
        </w:r>
      </w:ins>
    </w:p>
    <w:p w:rsidR="00AC3527" w:rsidRPr="00AC3527" w:rsidRDefault="00AC3527" w:rsidP="00AC3527">
      <w:pPr>
        <w:shd w:val="clear" w:color="auto" w:fill="FFFFFF"/>
        <w:spacing w:after="0" w:line="240" w:lineRule="auto"/>
        <w:textAlignment w:val="baseline"/>
        <w:rPr>
          <w:ins w:id="258" w:author="Unknown"/>
          <w:rFonts w:ascii="Arial" w:eastAsia="Times New Roman" w:hAnsi="Arial" w:cs="Arial"/>
          <w:sz w:val="25"/>
          <w:szCs w:val="25"/>
          <w:lang w:eastAsia="en-IN"/>
        </w:rPr>
      </w:pPr>
      <w:ins w:id="259" w:author="Unknown">
        <w:r w:rsidRPr="00AC3527">
          <w:rPr>
            <w:rFonts w:ascii="Arial" w:eastAsia="Times New Roman" w:hAnsi="Arial" w:cs="Arial"/>
            <w:sz w:val="25"/>
            <w:szCs w:val="25"/>
            <w:lang w:eastAsia="en-IN"/>
          </w:rPr>
          <w:t>Linux system offers two different ways to view the </w:t>
        </w:r>
        <w:r w:rsidRPr="00AC3527">
          <w:rPr>
            <w:rFonts w:ascii="Arial" w:eastAsia="Times New Roman" w:hAnsi="Arial" w:cs="Arial"/>
            <w:b/>
            <w:bCs/>
            <w:sz w:val="25"/>
            <w:lang w:eastAsia="en-IN"/>
          </w:rPr>
          <w:t>diff</w:t>
        </w:r>
        <w:r w:rsidRPr="00AC3527">
          <w:rPr>
            <w:rFonts w:ascii="Arial" w:eastAsia="Times New Roman" w:hAnsi="Arial" w:cs="Arial"/>
            <w:sz w:val="25"/>
            <w:szCs w:val="25"/>
            <w:lang w:eastAsia="en-IN"/>
          </w:rPr>
          <w:t> command output i.e. </w:t>
        </w:r>
        <w:r w:rsidRPr="00AC3527">
          <w:rPr>
            <w:rFonts w:ascii="Arial" w:eastAsia="Times New Roman" w:hAnsi="Arial" w:cs="Arial"/>
            <w:b/>
            <w:bCs/>
            <w:sz w:val="25"/>
            <w:lang w:eastAsia="en-IN"/>
          </w:rPr>
          <w:t xml:space="preserve">context </w:t>
        </w:r>
        <w:proofErr w:type="spellStart"/>
        <w:r w:rsidRPr="00AC3527">
          <w:rPr>
            <w:rFonts w:ascii="Arial" w:eastAsia="Times New Roman" w:hAnsi="Arial" w:cs="Arial"/>
            <w:b/>
            <w:bCs/>
            <w:sz w:val="25"/>
            <w:lang w:eastAsia="en-IN"/>
          </w:rPr>
          <w:t>mode</w:t>
        </w:r>
        <w:r w:rsidRPr="00AC3527">
          <w:rPr>
            <w:rFonts w:ascii="Arial" w:eastAsia="Times New Roman" w:hAnsi="Arial" w:cs="Arial"/>
            <w:sz w:val="25"/>
            <w:szCs w:val="25"/>
            <w:lang w:eastAsia="en-IN"/>
          </w:rPr>
          <w:t>and</w:t>
        </w:r>
        <w:proofErr w:type="spellEnd"/>
        <w:r w:rsidRPr="00AC3527">
          <w:rPr>
            <w:rFonts w:ascii="Arial" w:eastAsia="Times New Roman" w:hAnsi="Arial" w:cs="Arial"/>
            <w:sz w:val="25"/>
            <w:szCs w:val="25"/>
            <w:lang w:eastAsia="en-IN"/>
          </w:rPr>
          <w:t> </w:t>
        </w:r>
        <w:r w:rsidRPr="00AC3527">
          <w:rPr>
            <w:rFonts w:ascii="Arial" w:eastAsia="Times New Roman" w:hAnsi="Arial" w:cs="Arial"/>
            <w:b/>
            <w:bCs/>
            <w:sz w:val="25"/>
            <w:lang w:eastAsia="en-IN"/>
          </w:rPr>
          <w:t>unified mode</w:t>
        </w:r>
        <w:r w:rsidRPr="00AC3527">
          <w:rPr>
            <w:rFonts w:ascii="Arial" w:eastAsia="Times New Roman" w:hAnsi="Arial" w:cs="Arial"/>
            <w:sz w:val="25"/>
            <w:szCs w:val="25"/>
            <w:lang w:eastAsia="en-IN"/>
          </w:rPr>
          <w:t>.</w:t>
        </w:r>
      </w:ins>
    </w:p>
    <w:p w:rsidR="00AC3527" w:rsidRPr="00AC3527" w:rsidRDefault="00AC3527" w:rsidP="00AC3527">
      <w:pPr>
        <w:numPr>
          <w:ilvl w:val="0"/>
          <w:numId w:val="3"/>
        </w:numPr>
        <w:shd w:val="clear" w:color="auto" w:fill="FFFFFF"/>
        <w:spacing w:after="0" w:line="240" w:lineRule="auto"/>
        <w:ind w:left="551"/>
        <w:textAlignment w:val="baseline"/>
        <w:rPr>
          <w:ins w:id="260" w:author="Unknown"/>
          <w:rFonts w:ascii="Arial" w:eastAsia="Times New Roman" w:hAnsi="Arial" w:cs="Arial"/>
          <w:sz w:val="25"/>
          <w:szCs w:val="25"/>
          <w:lang w:eastAsia="en-IN"/>
        </w:rPr>
      </w:pPr>
      <w:ins w:id="261" w:author="Unknown">
        <w:r w:rsidRPr="00AC3527">
          <w:rPr>
            <w:rFonts w:ascii="Arial" w:eastAsia="Times New Roman" w:hAnsi="Arial" w:cs="Arial"/>
            <w:b/>
            <w:bCs/>
            <w:sz w:val="25"/>
            <w:lang w:eastAsia="en-IN"/>
          </w:rPr>
          <w:t>-c (context</w:t>
        </w:r>
        <w:proofErr w:type="gramStart"/>
        <w:r w:rsidRPr="00AC3527">
          <w:rPr>
            <w:rFonts w:ascii="Arial" w:eastAsia="Times New Roman" w:hAnsi="Arial" w:cs="Arial"/>
            <w:b/>
            <w:bCs/>
            <w:sz w:val="25"/>
            <w:lang w:eastAsia="en-IN"/>
          </w:rPr>
          <w:t>) :</w:t>
        </w:r>
        <w:proofErr w:type="gramEnd"/>
        <w:r w:rsidRPr="00AC3527">
          <w:rPr>
            <w:rFonts w:ascii="Arial" w:eastAsia="Times New Roman" w:hAnsi="Arial" w:cs="Arial"/>
            <w:sz w:val="25"/>
            <w:szCs w:val="25"/>
            <w:lang w:eastAsia="en-IN"/>
          </w:rPr>
          <w:t> To view differences in context mode, use the </w:t>
        </w:r>
        <w:r w:rsidRPr="00AC3527">
          <w:rPr>
            <w:rFonts w:ascii="Arial" w:eastAsia="Times New Roman" w:hAnsi="Arial" w:cs="Arial"/>
            <w:b/>
            <w:bCs/>
            <w:sz w:val="25"/>
            <w:lang w:eastAsia="en-IN"/>
          </w:rPr>
          <w:t>-c</w:t>
        </w:r>
        <w:r w:rsidRPr="00AC3527">
          <w:rPr>
            <w:rFonts w:ascii="Arial" w:eastAsia="Times New Roman" w:hAnsi="Arial" w:cs="Arial"/>
            <w:sz w:val="25"/>
            <w:szCs w:val="25"/>
            <w:lang w:eastAsia="en-IN"/>
          </w:rPr>
          <w:t xml:space="preserve"> option. </w:t>
        </w:r>
        <w:proofErr w:type="spellStart"/>
        <w:r w:rsidRPr="00AC3527">
          <w:rPr>
            <w:rFonts w:ascii="Arial" w:eastAsia="Times New Roman" w:hAnsi="Arial" w:cs="Arial"/>
            <w:sz w:val="25"/>
            <w:szCs w:val="25"/>
            <w:lang w:eastAsia="en-IN"/>
          </w:rPr>
          <w:t>Lets</w:t>
        </w:r>
        <w:proofErr w:type="spellEnd"/>
        <w:r w:rsidRPr="00AC3527">
          <w:rPr>
            <w:rFonts w:ascii="Arial" w:eastAsia="Times New Roman" w:hAnsi="Arial" w:cs="Arial"/>
            <w:sz w:val="25"/>
            <w:szCs w:val="25"/>
            <w:lang w:eastAsia="en-IN"/>
          </w:rPr>
          <w:t xml:space="preserve"> try to understand this with example, we have two files </w:t>
        </w:r>
        <w:r w:rsidRPr="00AC3527">
          <w:rPr>
            <w:rFonts w:ascii="Arial" w:eastAsia="Times New Roman" w:hAnsi="Arial" w:cs="Arial"/>
            <w:b/>
            <w:bCs/>
            <w:sz w:val="25"/>
            <w:lang w:eastAsia="en-IN"/>
          </w:rPr>
          <w:t>file1.txt</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file2.txt</w:t>
        </w:r>
        <w:r w:rsidRPr="00AC3527">
          <w:rPr>
            <w:rFonts w:ascii="Arial" w:eastAsia="Times New Roman" w:hAnsi="Arial" w:cs="Arial"/>
            <w:sz w:val="25"/>
            <w:szCs w:val="25"/>
            <w:lang w:eastAsia="en-IN"/>
          </w:rPr>
          <w: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62" w:author="Unknown"/>
          <w:rFonts w:ascii="Consolas" w:eastAsia="Times New Roman" w:hAnsi="Consolas" w:cs="Consolas"/>
          <w:sz w:val="23"/>
          <w:szCs w:val="23"/>
          <w:lang w:eastAsia="en-IN"/>
        </w:rPr>
      </w:pPr>
      <w:ins w:id="263" w:author="Unknown">
        <w:r w:rsidRPr="00AC3527">
          <w:rPr>
            <w:rFonts w:ascii="Consolas" w:eastAsia="Times New Roman" w:hAnsi="Consolas" w:cs="Consolas"/>
            <w:b/>
            <w:bCs/>
            <w:sz w:val="23"/>
            <w:lang w:eastAsia="en-IN"/>
          </w:rPr>
          <w:t xml:space="preserve">$ cat file1.txt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64" w:author="Unknown"/>
          <w:rFonts w:ascii="Consolas" w:eastAsia="Times New Roman" w:hAnsi="Consolas" w:cs="Consolas"/>
          <w:sz w:val="23"/>
          <w:szCs w:val="23"/>
          <w:lang w:eastAsia="en-IN"/>
        </w:rPr>
      </w:pPr>
      <w:ins w:id="265" w:author="Unknown">
        <w:r w:rsidRPr="00AC3527">
          <w:rPr>
            <w:rFonts w:ascii="Consolas" w:eastAsia="Times New Roman" w:hAnsi="Consolas" w:cs="Consolas"/>
            <w:sz w:val="23"/>
            <w:szCs w:val="23"/>
            <w:lang w:eastAsia="en-IN"/>
          </w:rPr>
          <w:t xml:space="preserve">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66" w:author="Unknown"/>
          <w:rFonts w:ascii="Consolas" w:eastAsia="Times New Roman" w:hAnsi="Consolas" w:cs="Consolas"/>
          <w:sz w:val="23"/>
          <w:szCs w:val="23"/>
          <w:lang w:eastAsia="en-IN"/>
        </w:rPr>
      </w:pPr>
      <w:proofErr w:type="spellStart"/>
      <w:ins w:id="267" w:author="Unknown">
        <w:r w:rsidRPr="00AC3527">
          <w:rPr>
            <w:rFonts w:ascii="Consolas" w:eastAsia="Times New Roman" w:hAnsi="Consolas" w:cs="Consolas"/>
            <w:sz w:val="23"/>
            <w:szCs w:val="23"/>
            <w:lang w:eastAsia="en-IN"/>
          </w:rPr>
          <w:t>mv</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68" w:author="Unknown"/>
          <w:rFonts w:ascii="Consolas" w:eastAsia="Times New Roman" w:hAnsi="Consolas" w:cs="Consolas"/>
          <w:sz w:val="23"/>
          <w:szCs w:val="23"/>
          <w:lang w:eastAsia="en-IN"/>
        </w:rPr>
      </w:pPr>
      <w:proofErr w:type="spellStart"/>
      <w:ins w:id="269" w:author="Unknown">
        <w:r w:rsidRPr="00AC3527">
          <w:rPr>
            <w:rFonts w:ascii="Consolas" w:eastAsia="Times New Roman" w:hAnsi="Consolas" w:cs="Consolas"/>
            <w:sz w:val="23"/>
            <w:szCs w:val="23"/>
            <w:lang w:eastAsia="en-IN"/>
          </w:rPr>
          <w:t>comm</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70" w:author="Unknown"/>
          <w:rFonts w:ascii="Consolas" w:eastAsia="Times New Roman" w:hAnsi="Consolas" w:cs="Consolas"/>
          <w:sz w:val="23"/>
          <w:szCs w:val="23"/>
          <w:lang w:eastAsia="en-IN"/>
        </w:rPr>
      </w:pPr>
      <w:ins w:id="271" w:author="Unknown">
        <w:r w:rsidRPr="00AC3527">
          <w:rPr>
            <w:rFonts w:ascii="Consolas" w:eastAsia="Times New Roman" w:hAnsi="Consolas" w:cs="Consolas"/>
            <w:sz w:val="23"/>
            <w:szCs w:val="23"/>
            <w:lang w:eastAsia="en-IN"/>
          </w:rPr>
          <w:t xml:space="preserve">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72"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73" w:author="Unknown"/>
          <w:rFonts w:ascii="Consolas" w:eastAsia="Times New Roman" w:hAnsi="Consolas" w:cs="Consolas"/>
          <w:sz w:val="23"/>
          <w:szCs w:val="23"/>
          <w:lang w:eastAsia="en-IN"/>
        </w:rPr>
      </w:pPr>
      <w:ins w:id="274" w:author="Unknown">
        <w:r w:rsidRPr="00AC3527">
          <w:rPr>
            <w:rFonts w:ascii="Consolas" w:eastAsia="Times New Roman" w:hAnsi="Consolas" w:cs="Consolas"/>
            <w:b/>
            <w:bCs/>
            <w:sz w:val="23"/>
            <w:lang w:eastAsia="en-IN"/>
          </w:rPr>
          <w:t>$ cat file2.txt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75" w:author="Unknown"/>
          <w:rFonts w:ascii="Consolas" w:eastAsia="Times New Roman" w:hAnsi="Consolas" w:cs="Consolas"/>
          <w:sz w:val="23"/>
          <w:szCs w:val="23"/>
          <w:lang w:eastAsia="en-IN"/>
        </w:rPr>
      </w:pPr>
      <w:ins w:id="276" w:author="Unknown">
        <w:r w:rsidRPr="00AC3527">
          <w:rPr>
            <w:rFonts w:ascii="Consolas" w:eastAsia="Times New Roman" w:hAnsi="Consolas" w:cs="Consolas"/>
            <w:sz w:val="23"/>
            <w:szCs w:val="23"/>
            <w:lang w:eastAsia="en-IN"/>
          </w:rPr>
          <w:t xml:space="preserve">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77" w:author="Unknown"/>
          <w:rFonts w:ascii="Consolas" w:eastAsia="Times New Roman" w:hAnsi="Consolas" w:cs="Consolas"/>
          <w:sz w:val="23"/>
          <w:szCs w:val="23"/>
          <w:lang w:eastAsia="en-IN"/>
        </w:rPr>
      </w:pPr>
      <w:ins w:id="278" w:author="Unknown">
        <w:r w:rsidRPr="00AC3527">
          <w:rPr>
            <w:rFonts w:ascii="Consolas" w:eastAsia="Times New Roman" w:hAnsi="Consolas" w:cs="Consolas"/>
            <w:sz w:val="23"/>
            <w:szCs w:val="23"/>
            <w:lang w:eastAsia="en-IN"/>
          </w:rPr>
          <w:t xml:space="preserve">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79" w:author="Unknown"/>
          <w:rFonts w:ascii="Consolas" w:eastAsia="Times New Roman" w:hAnsi="Consolas" w:cs="Consolas"/>
          <w:sz w:val="23"/>
          <w:szCs w:val="23"/>
          <w:lang w:eastAsia="en-IN"/>
        </w:rPr>
      </w:pPr>
      <w:ins w:id="280" w:author="Unknown">
        <w:r w:rsidRPr="00AC3527">
          <w:rPr>
            <w:rFonts w:ascii="Consolas" w:eastAsia="Times New Roman" w:hAnsi="Consolas" w:cs="Consolas"/>
            <w:sz w:val="23"/>
            <w:szCs w:val="23"/>
            <w:lang w:eastAsia="en-IN"/>
          </w:rPr>
          <w:t xml:space="preserve">diff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81" w:author="Unknown"/>
          <w:rFonts w:ascii="Consolas" w:eastAsia="Times New Roman" w:hAnsi="Consolas" w:cs="Consolas"/>
          <w:sz w:val="23"/>
          <w:szCs w:val="23"/>
          <w:lang w:eastAsia="en-IN"/>
        </w:rPr>
      </w:pPr>
      <w:proofErr w:type="spellStart"/>
      <w:ins w:id="282" w:author="Unknown">
        <w:r w:rsidRPr="00AC3527">
          <w:rPr>
            <w:rFonts w:ascii="Consolas" w:eastAsia="Times New Roman" w:hAnsi="Consolas" w:cs="Consolas"/>
            <w:sz w:val="23"/>
            <w:szCs w:val="23"/>
            <w:lang w:eastAsia="en-IN"/>
          </w:rPr>
          <w:t>comm</w:t>
        </w:r>
        <w:proofErr w:type="spell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83" w:author="Unknown"/>
          <w:rFonts w:ascii="Consolas" w:eastAsia="Times New Roman" w:hAnsi="Consolas" w:cs="Consolas"/>
          <w:sz w:val="23"/>
          <w:szCs w:val="23"/>
          <w:lang w:eastAsia="en-IN"/>
        </w:rPr>
      </w:pPr>
      <w:ins w:id="284" w:author="Unknown">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85" w:author="Unknown"/>
          <w:rFonts w:ascii="Consolas" w:eastAsia="Times New Roman" w:hAnsi="Consolas" w:cs="Consolas"/>
          <w:sz w:val="23"/>
          <w:szCs w:val="23"/>
          <w:lang w:eastAsia="en-IN"/>
        </w:rPr>
      </w:pPr>
      <w:ins w:id="286" w:author="Unknown">
        <w:r w:rsidRPr="00AC3527">
          <w:rPr>
            <w:rFonts w:ascii="Consolas" w:eastAsia="Times New Roman" w:hAnsi="Consolas" w:cs="Consolas"/>
            <w:b/>
            <w:bCs/>
            <w:sz w:val="23"/>
            <w:lang w:eastAsia="en-IN"/>
          </w:rPr>
          <w:t xml:space="preserve">$ diff -c file1.txt file2.txt </w:t>
        </w:r>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87" w:author="Unknown"/>
          <w:rFonts w:ascii="Consolas" w:eastAsia="Times New Roman" w:hAnsi="Consolas" w:cs="Consolas"/>
          <w:sz w:val="23"/>
          <w:szCs w:val="23"/>
          <w:lang w:eastAsia="en-IN"/>
        </w:rPr>
      </w:pPr>
      <w:ins w:id="288" w:author="Unknown">
        <w:r w:rsidRPr="00AC3527">
          <w:rPr>
            <w:rFonts w:ascii="Consolas" w:eastAsia="Times New Roman" w:hAnsi="Consolas" w:cs="Consolas"/>
            <w:sz w:val="23"/>
            <w:szCs w:val="23"/>
            <w:lang w:eastAsia="en-IN"/>
          </w:rPr>
          <w:t xml:space="preserve">*** file1.txt   Thu Jan 11 08:52:37 2018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89" w:author="Unknown"/>
          <w:rFonts w:ascii="Consolas" w:eastAsia="Times New Roman" w:hAnsi="Consolas" w:cs="Consolas"/>
          <w:sz w:val="23"/>
          <w:szCs w:val="23"/>
          <w:lang w:eastAsia="en-IN"/>
        </w:rPr>
      </w:pPr>
      <w:ins w:id="290" w:author="Unknown">
        <w:r w:rsidRPr="00AC3527">
          <w:rPr>
            <w:rFonts w:ascii="Consolas" w:eastAsia="Times New Roman" w:hAnsi="Consolas" w:cs="Consolas"/>
            <w:sz w:val="23"/>
            <w:szCs w:val="23"/>
            <w:lang w:eastAsia="en-IN"/>
          </w:rPr>
          <w:t xml:space="preserve">--- file2.txt   Thu Jan 11 08:53:01 2018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91" w:author="Unknown"/>
          <w:rFonts w:ascii="Consolas" w:eastAsia="Times New Roman" w:hAnsi="Consolas" w:cs="Consolas"/>
          <w:sz w:val="23"/>
          <w:szCs w:val="23"/>
          <w:lang w:eastAsia="en-IN"/>
        </w:rPr>
      </w:pPr>
      <w:ins w:id="292" w:author="Unknown">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93" w:author="Unknown"/>
          <w:rFonts w:ascii="Consolas" w:eastAsia="Times New Roman" w:hAnsi="Consolas" w:cs="Consolas"/>
          <w:sz w:val="23"/>
          <w:szCs w:val="23"/>
          <w:lang w:eastAsia="en-IN"/>
        </w:rPr>
      </w:pPr>
      <w:ins w:id="294" w:author="Unknown">
        <w:r w:rsidRPr="00AC3527">
          <w:rPr>
            <w:rFonts w:ascii="Consolas" w:eastAsia="Times New Roman" w:hAnsi="Consolas" w:cs="Consolas"/>
            <w:sz w:val="23"/>
            <w:szCs w:val="23"/>
            <w:lang w:eastAsia="en-IN"/>
          </w:rPr>
          <w:t xml:space="preserve">*** 1,4 ****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95" w:author="Unknown"/>
          <w:rFonts w:ascii="Consolas" w:eastAsia="Times New Roman" w:hAnsi="Consolas" w:cs="Consolas"/>
          <w:sz w:val="23"/>
          <w:szCs w:val="23"/>
          <w:lang w:eastAsia="en-IN"/>
        </w:rPr>
      </w:pPr>
      <w:ins w:id="296" w:author="Unknown">
        <w:r w:rsidRPr="00AC3527">
          <w:rPr>
            <w:rFonts w:ascii="Consolas" w:eastAsia="Times New Roman" w:hAnsi="Consolas" w:cs="Consolas"/>
            <w:sz w:val="23"/>
            <w:szCs w:val="23"/>
            <w:lang w:eastAsia="en-IN"/>
          </w:rPr>
          <w:lastRenderedPageBreak/>
          <w:t xml:space="preserve">  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97" w:author="Unknown"/>
          <w:rFonts w:ascii="Consolas" w:eastAsia="Times New Roman" w:hAnsi="Consolas" w:cs="Consolas"/>
          <w:sz w:val="23"/>
          <w:szCs w:val="23"/>
          <w:lang w:eastAsia="en-IN"/>
        </w:rPr>
      </w:pPr>
      <w:ins w:id="298" w:author="Unknown">
        <w:r w:rsidRPr="00AC3527">
          <w:rPr>
            <w:rFonts w:ascii="Consolas" w:eastAsia="Times New Roman" w:hAnsi="Consolas" w:cs="Consolas"/>
            <w:sz w:val="23"/>
            <w:szCs w:val="23"/>
            <w:lang w:eastAsia="en-IN"/>
          </w:rPr>
          <w:t xml:space="preserve">- </w:t>
        </w:r>
        <w:proofErr w:type="spellStart"/>
        <w:r w:rsidRPr="00AC3527">
          <w:rPr>
            <w:rFonts w:ascii="Consolas" w:eastAsia="Times New Roman" w:hAnsi="Consolas" w:cs="Consolas"/>
            <w:sz w:val="23"/>
            <w:szCs w:val="23"/>
            <w:lang w:eastAsia="en-IN"/>
          </w:rPr>
          <w:t>mv</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299" w:author="Unknown"/>
          <w:rFonts w:ascii="Consolas" w:eastAsia="Times New Roman" w:hAnsi="Consolas" w:cs="Consolas"/>
          <w:sz w:val="23"/>
          <w:szCs w:val="23"/>
          <w:lang w:eastAsia="en-IN"/>
        </w:rPr>
      </w:pPr>
      <w:ins w:id="300" w:author="Unknown">
        <w:r w:rsidRPr="00AC3527">
          <w:rPr>
            <w:rFonts w:ascii="Consolas" w:eastAsia="Times New Roman" w:hAnsi="Consolas" w:cs="Consolas"/>
            <w:sz w:val="23"/>
            <w:szCs w:val="23"/>
            <w:lang w:eastAsia="en-IN"/>
          </w:rPr>
          <w:t xml:space="preserve">- </w:t>
        </w:r>
        <w:proofErr w:type="spellStart"/>
        <w:r w:rsidRPr="00AC3527">
          <w:rPr>
            <w:rFonts w:ascii="Consolas" w:eastAsia="Times New Roman" w:hAnsi="Consolas" w:cs="Consolas"/>
            <w:sz w:val="23"/>
            <w:szCs w:val="23"/>
            <w:lang w:eastAsia="en-IN"/>
          </w:rPr>
          <w:t>comm</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01" w:author="Unknown"/>
          <w:rFonts w:ascii="Consolas" w:eastAsia="Times New Roman" w:hAnsi="Consolas" w:cs="Consolas"/>
          <w:sz w:val="23"/>
          <w:szCs w:val="23"/>
          <w:lang w:eastAsia="en-IN"/>
        </w:rPr>
      </w:pPr>
      <w:ins w:id="302" w:author="Unknown">
        <w:r w:rsidRPr="00AC3527">
          <w:rPr>
            <w:rFonts w:ascii="Consolas" w:eastAsia="Times New Roman" w:hAnsi="Consolas" w:cs="Consolas"/>
            <w:sz w:val="23"/>
            <w:szCs w:val="23"/>
            <w:lang w:eastAsia="en-IN"/>
          </w:rPr>
          <w:t xml:space="preserve">  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03" w:author="Unknown"/>
          <w:rFonts w:ascii="Consolas" w:eastAsia="Times New Roman" w:hAnsi="Consolas" w:cs="Consolas"/>
          <w:sz w:val="23"/>
          <w:szCs w:val="23"/>
          <w:lang w:eastAsia="en-IN"/>
        </w:rPr>
      </w:pPr>
      <w:ins w:id="304" w:author="Unknown">
        <w:r w:rsidRPr="00AC3527">
          <w:rPr>
            <w:rFonts w:ascii="Consolas" w:eastAsia="Times New Roman" w:hAnsi="Consolas" w:cs="Consolas"/>
            <w:sz w:val="23"/>
            <w:szCs w:val="23"/>
            <w:lang w:eastAsia="en-IN"/>
          </w:rPr>
          <w:t xml:space="preserve">--- 1,4 ----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05" w:author="Unknown"/>
          <w:rFonts w:ascii="Consolas" w:eastAsia="Times New Roman" w:hAnsi="Consolas" w:cs="Consolas"/>
          <w:sz w:val="23"/>
          <w:szCs w:val="23"/>
          <w:lang w:eastAsia="en-IN"/>
        </w:rPr>
      </w:pPr>
      <w:ins w:id="306" w:author="Unknown">
        <w:r w:rsidRPr="00AC3527">
          <w:rPr>
            <w:rFonts w:ascii="Consolas" w:eastAsia="Times New Roman" w:hAnsi="Consolas" w:cs="Consolas"/>
            <w:sz w:val="23"/>
            <w:szCs w:val="23"/>
            <w:lang w:eastAsia="en-IN"/>
          </w:rPr>
          <w:t xml:space="preserve">  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07" w:author="Unknown"/>
          <w:rFonts w:ascii="Consolas" w:eastAsia="Times New Roman" w:hAnsi="Consolas" w:cs="Consolas"/>
          <w:sz w:val="23"/>
          <w:szCs w:val="23"/>
          <w:lang w:eastAsia="en-IN"/>
        </w:rPr>
      </w:pPr>
      <w:ins w:id="308" w:author="Unknown">
        <w:r w:rsidRPr="00AC3527">
          <w:rPr>
            <w:rFonts w:ascii="Consolas" w:eastAsia="Times New Roman" w:hAnsi="Consolas" w:cs="Consolas"/>
            <w:sz w:val="23"/>
            <w:szCs w:val="23"/>
            <w:lang w:eastAsia="en-IN"/>
          </w:rPr>
          <w:t xml:space="preserve">  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09" w:author="Unknown"/>
          <w:rFonts w:ascii="Consolas" w:eastAsia="Times New Roman" w:hAnsi="Consolas" w:cs="Consolas"/>
          <w:sz w:val="23"/>
          <w:szCs w:val="23"/>
          <w:lang w:eastAsia="en-IN"/>
        </w:rPr>
      </w:pPr>
      <w:ins w:id="310" w:author="Unknown">
        <w:r w:rsidRPr="00AC3527">
          <w:rPr>
            <w:rFonts w:ascii="Consolas" w:eastAsia="Times New Roman" w:hAnsi="Consolas" w:cs="Consolas"/>
            <w:sz w:val="23"/>
            <w:szCs w:val="23"/>
            <w:lang w:eastAsia="en-IN"/>
          </w:rPr>
          <w:t xml:space="preserve">+ diff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11" w:author="Unknown"/>
          <w:rFonts w:ascii="Consolas" w:eastAsia="Times New Roman" w:hAnsi="Consolas" w:cs="Consolas"/>
          <w:sz w:val="23"/>
          <w:szCs w:val="23"/>
          <w:lang w:eastAsia="en-IN"/>
        </w:rPr>
      </w:pPr>
      <w:ins w:id="312" w:author="Unknown">
        <w:r w:rsidRPr="00AC3527">
          <w:rPr>
            <w:rFonts w:ascii="Consolas" w:eastAsia="Times New Roman" w:hAnsi="Consolas" w:cs="Consolas"/>
            <w:sz w:val="23"/>
            <w:szCs w:val="23"/>
            <w:lang w:eastAsia="en-IN"/>
          </w:rPr>
          <w:t xml:space="preserve">+ </w:t>
        </w:r>
        <w:proofErr w:type="spellStart"/>
        <w:r w:rsidRPr="00AC3527">
          <w:rPr>
            <w:rFonts w:ascii="Consolas" w:eastAsia="Times New Roman" w:hAnsi="Consolas" w:cs="Consolas"/>
            <w:sz w:val="23"/>
            <w:szCs w:val="23"/>
            <w:lang w:eastAsia="en-IN"/>
          </w:rPr>
          <w:t>comm</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shd w:val="clear" w:color="auto" w:fill="FFFFFF"/>
        <w:spacing w:after="0" w:line="240" w:lineRule="auto"/>
        <w:ind w:left="551"/>
        <w:textAlignment w:val="baseline"/>
        <w:rPr>
          <w:ins w:id="313" w:author="Unknown"/>
          <w:rFonts w:ascii="Arial" w:eastAsia="Times New Roman" w:hAnsi="Arial" w:cs="Arial"/>
          <w:sz w:val="25"/>
          <w:szCs w:val="25"/>
          <w:lang w:eastAsia="en-IN"/>
        </w:rPr>
      </w:pPr>
      <w:ins w:id="314" w:author="Unknown">
        <w:r w:rsidRPr="00AC3527">
          <w:rPr>
            <w:rFonts w:ascii="Arial" w:eastAsia="Times New Roman" w:hAnsi="Arial" w:cs="Arial"/>
            <w:sz w:val="25"/>
            <w:szCs w:val="25"/>
            <w:lang w:eastAsia="en-IN"/>
          </w:rPr>
          <w:t>The first file is indicated by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and the second file is indicated by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w:t>
        </w:r>
        <w:r w:rsidRPr="00AC3527">
          <w:rPr>
            <w:rFonts w:ascii="Arial" w:eastAsia="Times New Roman" w:hAnsi="Arial" w:cs="Arial"/>
            <w:sz w:val="25"/>
            <w:szCs w:val="25"/>
            <w:lang w:eastAsia="en-IN"/>
          </w:rPr>
          <w:br/>
          <w:t>The line with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is just a separator.</w:t>
        </w:r>
      </w:ins>
    </w:p>
    <w:p w:rsidR="00AC3527" w:rsidRPr="00AC3527" w:rsidRDefault="00AC3527" w:rsidP="00AC3527">
      <w:pPr>
        <w:shd w:val="clear" w:color="auto" w:fill="FFFFFF"/>
        <w:spacing w:after="0" w:line="240" w:lineRule="auto"/>
        <w:ind w:left="551"/>
        <w:textAlignment w:val="baseline"/>
        <w:rPr>
          <w:ins w:id="315" w:author="Unknown"/>
          <w:rFonts w:ascii="Arial" w:eastAsia="Times New Roman" w:hAnsi="Arial" w:cs="Arial"/>
          <w:sz w:val="25"/>
          <w:szCs w:val="25"/>
          <w:lang w:eastAsia="en-IN"/>
        </w:rPr>
      </w:pPr>
      <w:ins w:id="316" w:author="Unknown">
        <w:r w:rsidRPr="00AC3527">
          <w:rPr>
            <w:rFonts w:ascii="Arial" w:eastAsia="Times New Roman" w:hAnsi="Arial" w:cs="Arial"/>
            <w:sz w:val="25"/>
            <w:szCs w:val="25"/>
            <w:lang w:eastAsia="en-IN"/>
          </w:rPr>
          <w:t>The first two lines of this output show us information about </w:t>
        </w:r>
        <w:r w:rsidRPr="00AC3527">
          <w:rPr>
            <w:rFonts w:ascii="Arial" w:eastAsia="Times New Roman" w:hAnsi="Arial" w:cs="Arial"/>
            <w:b/>
            <w:bCs/>
            <w:sz w:val="25"/>
            <w:lang w:eastAsia="en-IN"/>
          </w:rPr>
          <w:t>file 1</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file 2</w:t>
        </w:r>
        <w:r w:rsidRPr="00AC3527">
          <w:rPr>
            <w:rFonts w:ascii="Arial" w:eastAsia="Times New Roman" w:hAnsi="Arial" w:cs="Arial"/>
            <w:sz w:val="25"/>
            <w:szCs w:val="25"/>
            <w:lang w:eastAsia="en-IN"/>
          </w:rPr>
          <w:t>. It lists the file name, modification date, and modification time of each of our files, one per line.</w:t>
        </w:r>
        <w:r w:rsidRPr="00AC3527">
          <w:rPr>
            <w:rFonts w:ascii="Arial" w:eastAsia="Times New Roman" w:hAnsi="Arial" w:cs="Arial"/>
            <w:sz w:val="25"/>
            <w:szCs w:val="25"/>
            <w:lang w:eastAsia="en-IN"/>
          </w:rPr>
          <w:br/>
          <w:t>The next line has three asterisks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xml:space="preserve"> followed by a line range from the first file (in our case lines 1 through 4, separated by a comma). </w:t>
        </w:r>
        <w:proofErr w:type="gramStart"/>
        <w:r w:rsidRPr="00AC3527">
          <w:rPr>
            <w:rFonts w:ascii="Arial" w:eastAsia="Times New Roman" w:hAnsi="Arial" w:cs="Arial"/>
            <w:sz w:val="25"/>
            <w:szCs w:val="25"/>
            <w:lang w:eastAsia="en-IN"/>
          </w:rPr>
          <w:t>Then four asterisks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w:t>
        </w:r>
        <w:proofErr w:type="gramEnd"/>
        <w:r w:rsidRPr="00AC3527">
          <w:rPr>
            <w:rFonts w:ascii="Arial" w:eastAsia="Times New Roman" w:hAnsi="Arial" w:cs="Arial"/>
            <w:sz w:val="25"/>
            <w:szCs w:val="25"/>
            <w:lang w:eastAsia="en-IN"/>
          </w:rPr>
          <w:t xml:space="preserve"> After that it shows the contents of the first file with the following indicators:</w:t>
        </w:r>
      </w:ins>
    </w:p>
    <w:p w:rsidR="00AC3527" w:rsidRPr="00AC3527" w:rsidRDefault="00AC3527" w:rsidP="00AC3527">
      <w:pPr>
        <w:shd w:val="clear" w:color="auto" w:fill="FFFFFF"/>
        <w:spacing w:after="0" w:line="240" w:lineRule="auto"/>
        <w:ind w:left="551"/>
        <w:textAlignment w:val="baseline"/>
        <w:rPr>
          <w:ins w:id="317" w:author="Unknown"/>
          <w:rFonts w:ascii="Arial" w:eastAsia="Times New Roman" w:hAnsi="Arial" w:cs="Arial"/>
          <w:sz w:val="25"/>
          <w:szCs w:val="25"/>
          <w:lang w:eastAsia="en-IN"/>
        </w:rPr>
      </w:pPr>
      <w:ins w:id="318" w:author="Unknown">
        <w:r w:rsidRPr="00AC3527">
          <w:rPr>
            <w:rFonts w:ascii="Arial" w:eastAsia="Times New Roman" w:hAnsi="Arial" w:cs="Arial"/>
            <w:b/>
            <w:bCs/>
            <w:sz w:val="25"/>
            <w:lang w:eastAsia="en-IN"/>
          </w:rPr>
          <w:t>(</w:t>
        </w:r>
        <w:proofErr w:type="spellStart"/>
        <w:r w:rsidRPr="00AC3527">
          <w:rPr>
            <w:rFonts w:ascii="Arial" w:eastAsia="Times New Roman" w:hAnsi="Arial" w:cs="Arial"/>
            <w:b/>
            <w:bCs/>
            <w:sz w:val="25"/>
            <w:lang w:eastAsia="en-IN"/>
          </w:rPr>
          <w:t>i</w:t>
        </w:r>
        <w:proofErr w:type="spellEnd"/>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If the line needs to be unchanged, it is prefixed by two spaces.</w:t>
        </w:r>
        <w:r w:rsidRPr="00AC3527">
          <w:rPr>
            <w:rFonts w:ascii="Arial" w:eastAsia="Times New Roman" w:hAnsi="Arial" w:cs="Arial"/>
            <w:sz w:val="25"/>
            <w:szCs w:val="25"/>
            <w:lang w:eastAsia="en-IN"/>
          </w:rPr>
          <w:br/>
        </w:r>
        <w:r w:rsidRPr="00AC3527">
          <w:rPr>
            <w:rFonts w:ascii="Arial" w:eastAsia="Times New Roman" w:hAnsi="Arial" w:cs="Arial"/>
            <w:b/>
            <w:bCs/>
            <w:sz w:val="25"/>
            <w:lang w:eastAsia="en-IN"/>
          </w:rPr>
          <w:t>(ii)</w:t>
        </w:r>
        <w:r w:rsidRPr="00AC3527">
          <w:rPr>
            <w:rFonts w:ascii="Arial" w:eastAsia="Times New Roman" w:hAnsi="Arial" w:cs="Arial"/>
            <w:sz w:val="25"/>
            <w:szCs w:val="25"/>
            <w:lang w:eastAsia="en-IN"/>
          </w:rPr>
          <w:t xml:space="preserve"> If the line needs to be changed, it is prefixed by </w:t>
        </w:r>
        <w:proofErr w:type="gramStart"/>
        <w:r w:rsidRPr="00AC3527">
          <w:rPr>
            <w:rFonts w:ascii="Arial" w:eastAsia="Times New Roman" w:hAnsi="Arial" w:cs="Arial"/>
            <w:sz w:val="25"/>
            <w:szCs w:val="25"/>
            <w:lang w:eastAsia="en-IN"/>
          </w:rPr>
          <w:t>an</w:t>
        </w:r>
        <w:proofErr w:type="gramEnd"/>
        <w:r w:rsidRPr="00AC3527">
          <w:rPr>
            <w:rFonts w:ascii="Arial" w:eastAsia="Times New Roman" w:hAnsi="Arial" w:cs="Arial"/>
            <w:sz w:val="25"/>
            <w:szCs w:val="25"/>
            <w:lang w:eastAsia="en-IN"/>
          </w:rPr>
          <w:t xml:space="preserve"> symbol and a space. The symbol means are as follows:</w:t>
        </w:r>
      </w:ins>
    </w:p>
    <w:p w:rsidR="00AC3527" w:rsidRPr="00AC3527" w:rsidRDefault="00AC3527" w:rsidP="00AC3527">
      <w:pPr>
        <w:shd w:val="clear" w:color="auto" w:fill="FFFFFF"/>
        <w:spacing w:after="0" w:line="240" w:lineRule="auto"/>
        <w:ind w:left="551"/>
        <w:textAlignment w:val="baseline"/>
        <w:rPr>
          <w:ins w:id="319" w:author="Unknown"/>
          <w:rFonts w:ascii="Arial" w:eastAsia="Times New Roman" w:hAnsi="Arial" w:cs="Arial"/>
          <w:sz w:val="25"/>
          <w:szCs w:val="25"/>
          <w:lang w:eastAsia="en-IN"/>
        </w:rPr>
      </w:pPr>
      <w:ins w:id="320" w:author="Unknown">
        <w:r w:rsidRPr="00AC3527">
          <w:rPr>
            <w:rFonts w:ascii="Arial" w:eastAsia="Times New Roman" w:hAnsi="Arial" w:cs="Arial"/>
            <w:b/>
            <w:bCs/>
            <w:sz w:val="25"/>
            <w:lang w:eastAsia="en-IN"/>
          </w:rPr>
          <w:t xml:space="preserve">(a) </w:t>
        </w:r>
        <w:proofErr w:type="gramStart"/>
        <w:r w:rsidRPr="00AC3527">
          <w:rPr>
            <w:rFonts w:ascii="Arial" w:eastAsia="Times New Roman" w:hAnsi="Arial" w:cs="Arial"/>
            <w:b/>
            <w:bCs/>
            <w:sz w:val="25"/>
            <w:lang w:eastAsia="en-IN"/>
          </w:rPr>
          <w:t>+ :</w:t>
        </w:r>
        <w:proofErr w:type="gramEnd"/>
        <w:r w:rsidRPr="00AC3527">
          <w:rPr>
            <w:rFonts w:ascii="Arial" w:eastAsia="Times New Roman" w:hAnsi="Arial" w:cs="Arial"/>
            <w:sz w:val="25"/>
            <w:szCs w:val="25"/>
            <w:lang w:eastAsia="en-IN"/>
          </w:rPr>
          <w:t> It indicates a line in the second file that needs to be added to the first file to make them identical.</w:t>
        </w:r>
        <w:r w:rsidRPr="00AC3527">
          <w:rPr>
            <w:rFonts w:ascii="Arial" w:eastAsia="Times New Roman" w:hAnsi="Arial" w:cs="Arial"/>
            <w:sz w:val="25"/>
            <w:szCs w:val="25"/>
            <w:lang w:eastAsia="en-IN"/>
          </w:rPr>
          <w:br/>
        </w:r>
        <w:r w:rsidRPr="00AC3527">
          <w:rPr>
            <w:rFonts w:ascii="Arial" w:eastAsia="Times New Roman" w:hAnsi="Arial" w:cs="Arial"/>
            <w:b/>
            <w:bCs/>
            <w:sz w:val="25"/>
            <w:lang w:eastAsia="en-IN"/>
          </w:rPr>
          <w:t xml:space="preserve">(b) </w:t>
        </w:r>
        <w:proofErr w:type="gramStart"/>
        <w:r w:rsidRPr="00AC3527">
          <w:rPr>
            <w:rFonts w:ascii="Arial" w:eastAsia="Times New Roman" w:hAnsi="Arial" w:cs="Arial"/>
            <w:b/>
            <w:bCs/>
            <w:sz w:val="25"/>
            <w:lang w:eastAsia="en-IN"/>
          </w:rPr>
          <w:t>– :</w:t>
        </w:r>
        <w:proofErr w:type="gramEnd"/>
        <w:r w:rsidRPr="00AC3527">
          <w:rPr>
            <w:rFonts w:ascii="Arial" w:eastAsia="Times New Roman" w:hAnsi="Arial" w:cs="Arial"/>
            <w:sz w:val="25"/>
            <w:szCs w:val="25"/>
            <w:lang w:eastAsia="en-IN"/>
          </w:rPr>
          <w:t> It indicates a line in the first file that needs to be deleted to make them identical.</w:t>
        </w:r>
        <w:r w:rsidRPr="00AC3527">
          <w:rPr>
            <w:rFonts w:ascii="Arial" w:eastAsia="Times New Roman" w:hAnsi="Arial" w:cs="Arial"/>
            <w:sz w:val="25"/>
            <w:szCs w:val="25"/>
            <w:lang w:eastAsia="en-IN"/>
          </w:rPr>
          <w:br/>
          <w:t>Like in our case, it is needed to delete </w:t>
        </w:r>
        <w:proofErr w:type="spellStart"/>
        <w:r w:rsidRPr="00AC3527">
          <w:rPr>
            <w:rFonts w:ascii="Arial" w:eastAsia="Times New Roman" w:hAnsi="Arial" w:cs="Arial"/>
            <w:i/>
            <w:iCs/>
            <w:sz w:val="25"/>
            <w:lang w:eastAsia="en-IN"/>
          </w:rPr>
          <w:t>mv</w:t>
        </w:r>
        <w:proofErr w:type="spellEnd"/>
        <w:r w:rsidRPr="00AC3527">
          <w:rPr>
            <w:rFonts w:ascii="Arial" w:eastAsia="Times New Roman" w:hAnsi="Arial" w:cs="Arial"/>
            <w:sz w:val="25"/>
            <w:szCs w:val="25"/>
            <w:lang w:eastAsia="en-IN"/>
          </w:rPr>
          <w:t> and </w:t>
        </w:r>
        <w:proofErr w:type="spellStart"/>
        <w:r w:rsidRPr="00AC3527">
          <w:rPr>
            <w:rFonts w:ascii="Arial" w:eastAsia="Times New Roman" w:hAnsi="Arial" w:cs="Arial"/>
            <w:i/>
            <w:iCs/>
            <w:sz w:val="25"/>
            <w:lang w:eastAsia="en-IN"/>
          </w:rPr>
          <w:t>comm</w:t>
        </w:r>
        <w:proofErr w:type="spellEnd"/>
        <w:r w:rsidRPr="00AC3527">
          <w:rPr>
            <w:rFonts w:ascii="Arial" w:eastAsia="Times New Roman" w:hAnsi="Arial" w:cs="Arial"/>
            <w:sz w:val="25"/>
            <w:szCs w:val="25"/>
            <w:lang w:eastAsia="en-IN"/>
          </w:rPr>
          <w:t> from first file and add </w:t>
        </w:r>
        <w:r w:rsidRPr="00AC3527">
          <w:rPr>
            <w:rFonts w:ascii="Arial" w:eastAsia="Times New Roman" w:hAnsi="Arial" w:cs="Arial"/>
            <w:i/>
            <w:iCs/>
            <w:sz w:val="25"/>
            <w:lang w:eastAsia="en-IN"/>
          </w:rPr>
          <w:t>diff</w:t>
        </w:r>
        <w:r w:rsidRPr="00AC3527">
          <w:rPr>
            <w:rFonts w:ascii="Arial" w:eastAsia="Times New Roman" w:hAnsi="Arial" w:cs="Arial"/>
            <w:sz w:val="25"/>
            <w:szCs w:val="25"/>
            <w:lang w:eastAsia="en-IN"/>
          </w:rPr>
          <w:t> and </w:t>
        </w:r>
        <w:proofErr w:type="spellStart"/>
        <w:r w:rsidRPr="00AC3527">
          <w:rPr>
            <w:rFonts w:ascii="Arial" w:eastAsia="Times New Roman" w:hAnsi="Arial" w:cs="Arial"/>
            <w:i/>
            <w:iCs/>
            <w:sz w:val="25"/>
            <w:lang w:eastAsia="en-IN"/>
          </w:rPr>
          <w:t>comm</w:t>
        </w:r>
        <w:proofErr w:type="spellEnd"/>
        <w:r w:rsidRPr="00AC3527">
          <w:rPr>
            <w:rFonts w:ascii="Arial" w:eastAsia="Times New Roman" w:hAnsi="Arial" w:cs="Arial"/>
            <w:sz w:val="25"/>
            <w:szCs w:val="25"/>
            <w:lang w:eastAsia="en-IN"/>
          </w:rPr>
          <w:t> to the first file to make both of them identical.</w:t>
        </w:r>
      </w:ins>
    </w:p>
    <w:p w:rsidR="00AC3527" w:rsidRPr="00AC3527" w:rsidRDefault="00AC3527" w:rsidP="00AC3527">
      <w:pPr>
        <w:shd w:val="clear" w:color="auto" w:fill="FFFFFF"/>
        <w:spacing w:after="0" w:line="240" w:lineRule="auto"/>
        <w:ind w:left="551"/>
        <w:textAlignment w:val="baseline"/>
        <w:rPr>
          <w:ins w:id="321" w:author="Unknown"/>
          <w:rFonts w:ascii="Arial" w:eastAsia="Times New Roman" w:hAnsi="Arial" w:cs="Arial"/>
          <w:sz w:val="25"/>
          <w:szCs w:val="25"/>
          <w:lang w:eastAsia="en-IN"/>
        </w:rPr>
      </w:pPr>
      <w:ins w:id="322" w:author="Unknown">
        <w:r w:rsidRPr="00AC3527">
          <w:rPr>
            <w:rFonts w:ascii="Arial" w:eastAsia="Times New Roman" w:hAnsi="Arial" w:cs="Arial"/>
            <w:sz w:val="25"/>
            <w:szCs w:val="25"/>
            <w:lang w:eastAsia="en-IN"/>
          </w:rPr>
          <w:t>After that there are three dashes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followed by a line range from the second file (in our case lines 1 through 4, separated by a comma). Then four dashes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Then it shows the contents of the second file.</w:t>
        </w:r>
      </w:ins>
    </w:p>
    <w:p w:rsidR="00AC3527" w:rsidRPr="00AC3527" w:rsidRDefault="00AC3527" w:rsidP="00AC3527">
      <w:pPr>
        <w:numPr>
          <w:ilvl w:val="0"/>
          <w:numId w:val="3"/>
        </w:numPr>
        <w:shd w:val="clear" w:color="auto" w:fill="FFFFFF"/>
        <w:spacing w:after="0" w:line="240" w:lineRule="auto"/>
        <w:ind w:left="551"/>
        <w:textAlignment w:val="baseline"/>
        <w:rPr>
          <w:ins w:id="323" w:author="Unknown"/>
          <w:rFonts w:ascii="Arial" w:eastAsia="Times New Roman" w:hAnsi="Arial" w:cs="Arial"/>
          <w:sz w:val="25"/>
          <w:szCs w:val="25"/>
          <w:lang w:eastAsia="en-IN"/>
        </w:rPr>
      </w:pPr>
      <w:ins w:id="324" w:author="Unknown">
        <w:r w:rsidRPr="00AC3527">
          <w:rPr>
            <w:rFonts w:ascii="Arial" w:eastAsia="Times New Roman" w:hAnsi="Arial" w:cs="Arial"/>
            <w:b/>
            <w:bCs/>
            <w:sz w:val="25"/>
            <w:lang w:eastAsia="en-IN"/>
          </w:rPr>
          <w:t>-u (unified</w:t>
        </w:r>
        <w:proofErr w:type="gramStart"/>
        <w:r w:rsidRPr="00AC3527">
          <w:rPr>
            <w:rFonts w:ascii="Arial" w:eastAsia="Times New Roman" w:hAnsi="Arial" w:cs="Arial"/>
            <w:b/>
            <w:bCs/>
            <w:sz w:val="25"/>
            <w:lang w:eastAsia="en-IN"/>
          </w:rPr>
          <w:t>) :</w:t>
        </w:r>
        <w:proofErr w:type="gramEnd"/>
        <w:r w:rsidRPr="00AC3527">
          <w:rPr>
            <w:rFonts w:ascii="Arial" w:eastAsia="Times New Roman" w:hAnsi="Arial" w:cs="Arial"/>
            <w:sz w:val="25"/>
            <w:szCs w:val="25"/>
            <w:lang w:eastAsia="en-IN"/>
          </w:rPr>
          <w:t> To view differences in unified mode, use the </w:t>
        </w:r>
        <w:r w:rsidRPr="00AC3527">
          <w:rPr>
            <w:rFonts w:ascii="Arial" w:eastAsia="Times New Roman" w:hAnsi="Arial" w:cs="Arial"/>
            <w:b/>
            <w:bCs/>
            <w:sz w:val="25"/>
            <w:lang w:eastAsia="en-IN"/>
          </w:rPr>
          <w:t>-u</w:t>
        </w:r>
        <w:r w:rsidRPr="00AC3527">
          <w:rPr>
            <w:rFonts w:ascii="Arial" w:eastAsia="Times New Roman" w:hAnsi="Arial" w:cs="Arial"/>
            <w:sz w:val="25"/>
            <w:szCs w:val="25"/>
            <w:lang w:eastAsia="en-IN"/>
          </w:rPr>
          <w:t> option. It is similar to context mode but it </w:t>
        </w:r>
        <w:r w:rsidRPr="00AC3527">
          <w:rPr>
            <w:rFonts w:ascii="Arial" w:eastAsia="Times New Roman" w:hAnsi="Arial" w:cs="Arial"/>
            <w:b/>
            <w:bCs/>
            <w:sz w:val="25"/>
            <w:lang w:eastAsia="en-IN"/>
          </w:rPr>
          <w:t>doesn’t display any redundant information</w:t>
        </w:r>
        <w:r w:rsidRPr="00AC3527">
          <w:rPr>
            <w:rFonts w:ascii="Arial" w:eastAsia="Times New Roman" w:hAnsi="Arial" w:cs="Arial"/>
            <w:sz w:val="25"/>
            <w:szCs w:val="25"/>
            <w:lang w:eastAsia="en-IN"/>
          </w:rPr>
          <w:t> or it shows the information in concise form.</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25" w:author="Unknown"/>
          <w:rFonts w:ascii="Consolas" w:eastAsia="Times New Roman" w:hAnsi="Consolas" w:cs="Consolas"/>
          <w:sz w:val="23"/>
          <w:szCs w:val="23"/>
          <w:lang w:eastAsia="en-IN"/>
        </w:rPr>
      </w:pPr>
      <w:ins w:id="326" w:author="Unknown">
        <w:r w:rsidRPr="00AC3527">
          <w:rPr>
            <w:rFonts w:ascii="Consolas" w:eastAsia="Times New Roman" w:hAnsi="Consolas" w:cs="Consolas"/>
            <w:b/>
            <w:bCs/>
            <w:sz w:val="23"/>
            <w:lang w:eastAsia="en-IN"/>
          </w:rPr>
          <w:t xml:space="preserve">$ cat file1.txt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27" w:author="Unknown"/>
          <w:rFonts w:ascii="Consolas" w:eastAsia="Times New Roman" w:hAnsi="Consolas" w:cs="Consolas"/>
          <w:sz w:val="23"/>
          <w:szCs w:val="23"/>
          <w:lang w:eastAsia="en-IN"/>
        </w:rPr>
      </w:pPr>
      <w:ins w:id="328" w:author="Unknown">
        <w:r w:rsidRPr="00AC3527">
          <w:rPr>
            <w:rFonts w:ascii="Consolas" w:eastAsia="Times New Roman" w:hAnsi="Consolas" w:cs="Consolas"/>
            <w:sz w:val="23"/>
            <w:szCs w:val="23"/>
            <w:lang w:eastAsia="en-IN"/>
          </w:rPr>
          <w:t xml:space="preserve">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29" w:author="Unknown"/>
          <w:rFonts w:ascii="Consolas" w:eastAsia="Times New Roman" w:hAnsi="Consolas" w:cs="Consolas"/>
          <w:sz w:val="23"/>
          <w:szCs w:val="23"/>
          <w:lang w:eastAsia="en-IN"/>
        </w:rPr>
      </w:pPr>
      <w:proofErr w:type="spellStart"/>
      <w:ins w:id="330" w:author="Unknown">
        <w:r w:rsidRPr="00AC3527">
          <w:rPr>
            <w:rFonts w:ascii="Consolas" w:eastAsia="Times New Roman" w:hAnsi="Consolas" w:cs="Consolas"/>
            <w:sz w:val="23"/>
            <w:szCs w:val="23"/>
            <w:lang w:eastAsia="en-IN"/>
          </w:rPr>
          <w:t>mv</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31" w:author="Unknown"/>
          <w:rFonts w:ascii="Consolas" w:eastAsia="Times New Roman" w:hAnsi="Consolas" w:cs="Consolas"/>
          <w:sz w:val="23"/>
          <w:szCs w:val="23"/>
          <w:lang w:eastAsia="en-IN"/>
        </w:rPr>
      </w:pPr>
      <w:proofErr w:type="spellStart"/>
      <w:ins w:id="332" w:author="Unknown">
        <w:r w:rsidRPr="00AC3527">
          <w:rPr>
            <w:rFonts w:ascii="Consolas" w:eastAsia="Times New Roman" w:hAnsi="Consolas" w:cs="Consolas"/>
            <w:sz w:val="23"/>
            <w:szCs w:val="23"/>
            <w:lang w:eastAsia="en-IN"/>
          </w:rPr>
          <w:t>comm</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33" w:author="Unknown"/>
          <w:rFonts w:ascii="Consolas" w:eastAsia="Times New Roman" w:hAnsi="Consolas" w:cs="Consolas"/>
          <w:sz w:val="23"/>
          <w:szCs w:val="23"/>
          <w:lang w:eastAsia="en-IN"/>
        </w:rPr>
      </w:pPr>
      <w:ins w:id="334" w:author="Unknown">
        <w:r w:rsidRPr="00AC3527">
          <w:rPr>
            <w:rFonts w:ascii="Consolas" w:eastAsia="Times New Roman" w:hAnsi="Consolas" w:cs="Consolas"/>
            <w:sz w:val="23"/>
            <w:szCs w:val="23"/>
            <w:lang w:eastAsia="en-IN"/>
          </w:rPr>
          <w:t xml:space="preserve">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35"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36" w:author="Unknown"/>
          <w:rFonts w:ascii="Consolas" w:eastAsia="Times New Roman" w:hAnsi="Consolas" w:cs="Consolas"/>
          <w:sz w:val="23"/>
          <w:szCs w:val="23"/>
          <w:lang w:eastAsia="en-IN"/>
        </w:rPr>
      </w:pPr>
      <w:ins w:id="337" w:author="Unknown">
        <w:r w:rsidRPr="00AC3527">
          <w:rPr>
            <w:rFonts w:ascii="Consolas" w:eastAsia="Times New Roman" w:hAnsi="Consolas" w:cs="Consolas"/>
            <w:b/>
            <w:bCs/>
            <w:sz w:val="23"/>
            <w:lang w:eastAsia="en-IN"/>
          </w:rPr>
          <w:t xml:space="preserve">$ cat file2.txt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38" w:author="Unknown"/>
          <w:rFonts w:ascii="Consolas" w:eastAsia="Times New Roman" w:hAnsi="Consolas" w:cs="Consolas"/>
          <w:sz w:val="23"/>
          <w:szCs w:val="23"/>
          <w:lang w:eastAsia="en-IN"/>
        </w:rPr>
      </w:pPr>
      <w:ins w:id="339" w:author="Unknown">
        <w:r w:rsidRPr="00AC3527">
          <w:rPr>
            <w:rFonts w:ascii="Consolas" w:eastAsia="Times New Roman" w:hAnsi="Consolas" w:cs="Consolas"/>
            <w:sz w:val="23"/>
            <w:szCs w:val="23"/>
            <w:lang w:eastAsia="en-IN"/>
          </w:rPr>
          <w:t xml:space="preserve">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40" w:author="Unknown"/>
          <w:rFonts w:ascii="Consolas" w:eastAsia="Times New Roman" w:hAnsi="Consolas" w:cs="Consolas"/>
          <w:sz w:val="23"/>
          <w:szCs w:val="23"/>
          <w:lang w:eastAsia="en-IN"/>
        </w:rPr>
      </w:pPr>
      <w:ins w:id="341" w:author="Unknown">
        <w:r w:rsidRPr="00AC3527">
          <w:rPr>
            <w:rFonts w:ascii="Consolas" w:eastAsia="Times New Roman" w:hAnsi="Consolas" w:cs="Consolas"/>
            <w:sz w:val="23"/>
            <w:szCs w:val="23"/>
            <w:lang w:eastAsia="en-IN"/>
          </w:rPr>
          <w:t xml:space="preserve">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42" w:author="Unknown"/>
          <w:rFonts w:ascii="Consolas" w:eastAsia="Times New Roman" w:hAnsi="Consolas" w:cs="Consolas"/>
          <w:sz w:val="23"/>
          <w:szCs w:val="23"/>
          <w:lang w:eastAsia="en-IN"/>
        </w:rPr>
      </w:pPr>
      <w:ins w:id="343" w:author="Unknown">
        <w:r w:rsidRPr="00AC3527">
          <w:rPr>
            <w:rFonts w:ascii="Consolas" w:eastAsia="Times New Roman" w:hAnsi="Consolas" w:cs="Consolas"/>
            <w:sz w:val="23"/>
            <w:szCs w:val="23"/>
            <w:lang w:eastAsia="en-IN"/>
          </w:rPr>
          <w:t xml:space="preserve">diff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44" w:author="Unknown"/>
          <w:rFonts w:ascii="Consolas" w:eastAsia="Times New Roman" w:hAnsi="Consolas" w:cs="Consolas"/>
          <w:sz w:val="23"/>
          <w:szCs w:val="23"/>
          <w:lang w:eastAsia="en-IN"/>
        </w:rPr>
      </w:pPr>
      <w:proofErr w:type="spellStart"/>
      <w:ins w:id="345" w:author="Unknown">
        <w:r w:rsidRPr="00AC3527">
          <w:rPr>
            <w:rFonts w:ascii="Consolas" w:eastAsia="Times New Roman" w:hAnsi="Consolas" w:cs="Consolas"/>
            <w:sz w:val="23"/>
            <w:szCs w:val="23"/>
            <w:lang w:eastAsia="en-IN"/>
          </w:rPr>
          <w:t>comm</w:t>
        </w:r>
        <w:proofErr w:type="spell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46"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47" w:author="Unknown"/>
          <w:rFonts w:ascii="Consolas" w:eastAsia="Times New Roman" w:hAnsi="Consolas" w:cs="Consolas"/>
          <w:sz w:val="23"/>
          <w:szCs w:val="23"/>
          <w:lang w:eastAsia="en-IN"/>
        </w:rPr>
      </w:pPr>
      <w:ins w:id="348" w:author="Unknown">
        <w:r w:rsidRPr="00AC3527">
          <w:rPr>
            <w:rFonts w:ascii="Consolas" w:eastAsia="Times New Roman" w:hAnsi="Consolas" w:cs="Consolas"/>
            <w:b/>
            <w:bCs/>
            <w:sz w:val="23"/>
            <w:lang w:eastAsia="en-IN"/>
          </w:rPr>
          <w:t xml:space="preserve">$ diff -u file1.txt file2.txt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49" w:author="Unknown"/>
          <w:rFonts w:ascii="Consolas" w:eastAsia="Times New Roman" w:hAnsi="Consolas" w:cs="Consolas"/>
          <w:sz w:val="23"/>
          <w:szCs w:val="23"/>
          <w:lang w:eastAsia="en-IN"/>
        </w:rPr>
      </w:pPr>
      <w:ins w:id="350" w:author="Unknown">
        <w:r w:rsidRPr="00AC3527">
          <w:rPr>
            <w:rFonts w:ascii="Consolas" w:eastAsia="Times New Roman" w:hAnsi="Consolas" w:cs="Consolas"/>
            <w:sz w:val="23"/>
            <w:szCs w:val="23"/>
            <w:lang w:eastAsia="en-IN"/>
          </w:rPr>
          <w:t xml:space="preserve">--- file1.txt   2018-01-11 10:39:38.237464052 +0000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51" w:author="Unknown"/>
          <w:rFonts w:ascii="Consolas" w:eastAsia="Times New Roman" w:hAnsi="Consolas" w:cs="Consolas"/>
          <w:sz w:val="23"/>
          <w:szCs w:val="23"/>
          <w:lang w:eastAsia="en-IN"/>
        </w:rPr>
      </w:pPr>
      <w:ins w:id="352" w:author="Unknown">
        <w:r w:rsidRPr="00AC3527">
          <w:rPr>
            <w:rFonts w:ascii="Consolas" w:eastAsia="Times New Roman" w:hAnsi="Consolas" w:cs="Consolas"/>
            <w:sz w:val="23"/>
            <w:szCs w:val="23"/>
            <w:lang w:eastAsia="en-IN"/>
          </w:rPr>
          <w:t xml:space="preserve">+++ file2.txt   2018-01-11 10:40:00.323423021 +0000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53" w:author="Unknown"/>
          <w:rFonts w:ascii="Consolas" w:eastAsia="Times New Roman" w:hAnsi="Consolas" w:cs="Consolas"/>
          <w:sz w:val="23"/>
          <w:szCs w:val="23"/>
          <w:lang w:eastAsia="en-IN"/>
        </w:rPr>
      </w:pPr>
      <w:ins w:id="354" w:author="Unknown">
        <w:r w:rsidRPr="00AC3527">
          <w:rPr>
            <w:rFonts w:ascii="Consolas" w:eastAsia="Times New Roman" w:hAnsi="Consolas" w:cs="Consolas"/>
            <w:sz w:val="23"/>
            <w:szCs w:val="23"/>
            <w:lang w:eastAsia="en-IN"/>
          </w:rPr>
          <w:t xml:space="preserve">@@ -1,4 +1,4 @@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55" w:author="Unknown"/>
          <w:rFonts w:ascii="Consolas" w:eastAsia="Times New Roman" w:hAnsi="Consolas" w:cs="Consolas"/>
          <w:sz w:val="23"/>
          <w:szCs w:val="23"/>
          <w:lang w:eastAsia="en-IN"/>
        </w:rPr>
      </w:pPr>
      <w:ins w:id="356" w:author="Unknown">
        <w:r w:rsidRPr="00AC3527">
          <w:rPr>
            <w:rFonts w:ascii="Consolas" w:eastAsia="Times New Roman" w:hAnsi="Consolas" w:cs="Consolas"/>
            <w:sz w:val="23"/>
            <w:szCs w:val="23"/>
            <w:lang w:eastAsia="en-IN"/>
          </w:rPr>
          <w:t xml:space="preserve"> cat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57" w:author="Unknown"/>
          <w:rFonts w:ascii="Consolas" w:eastAsia="Times New Roman" w:hAnsi="Consolas" w:cs="Consolas"/>
          <w:sz w:val="23"/>
          <w:szCs w:val="23"/>
          <w:lang w:eastAsia="en-IN"/>
        </w:rPr>
      </w:pPr>
      <w:ins w:id="358" w:author="Unknown">
        <w:r w:rsidRPr="00AC3527">
          <w:rPr>
            <w:rFonts w:ascii="Consolas" w:eastAsia="Times New Roman" w:hAnsi="Consolas" w:cs="Consolas"/>
            <w:sz w:val="23"/>
            <w:szCs w:val="23"/>
            <w:lang w:eastAsia="en-IN"/>
          </w:rPr>
          <w:lastRenderedPageBreak/>
          <w:t>-</w:t>
        </w:r>
        <w:proofErr w:type="spellStart"/>
        <w:r w:rsidRPr="00AC3527">
          <w:rPr>
            <w:rFonts w:ascii="Consolas" w:eastAsia="Times New Roman" w:hAnsi="Consolas" w:cs="Consolas"/>
            <w:sz w:val="23"/>
            <w:szCs w:val="23"/>
            <w:lang w:eastAsia="en-IN"/>
          </w:rPr>
          <w:t>mv</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59" w:author="Unknown"/>
          <w:rFonts w:ascii="Consolas" w:eastAsia="Times New Roman" w:hAnsi="Consolas" w:cs="Consolas"/>
          <w:sz w:val="23"/>
          <w:szCs w:val="23"/>
          <w:lang w:eastAsia="en-IN"/>
        </w:rPr>
      </w:pPr>
      <w:ins w:id="360" w:author="Unknown">
        <w:r w:rsidRPr="00AC3527">
          <w:rPr>
            <w:rFonts w:ascii="Consolas" w:eastAsia="Times New Roman" w:hAnsi="Consolas" w:cs="Consolas"/>
            <w:sz w:val="23"/>
            <w:szCs w:val="23"/>
            <w:lang w:eastAsia="en-IN"/>
          </w:rPr>
          <w:t>-</w:t>
        </w:r>
        <w:proofErr w:type="spellStart"/>
        <w:r w:rsidRPr="00AC3527">
          <w:rPr>
            <w:rFonts w:ascii="Consolas" w:eastAsia="Times New Roman" w:hAnsi="Consolas" w:cs="Consolas"/>
            <w:sz w:val="23"/>
            <w:szCs w:val="23"/>
            <w:lang w:eastAsia="en-IN"/>
          </w:rPr>
          <w:t>comm</w:t>
        </w:r>
        <w:proofErr w:type="spellEnd"/>
        <w:r w:rsidRPr="00AC3527">
          <w:rPr>
            <w:rFonts w:ascii="Consolas" w:eastAsia="Times New Roman" w:hAnsi="Consolas" w:cs="Consolas"/>
            <w:sz w:val="23"/>
            <w:szCs w:val="23"/>
            <w:lang w:eastAsia="en-IN"/>
          </w:rPr>
          <w:t xml:space="preserve">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61" w:author="Unknown"/>
          <w:rFonts w:ascii="Consolas" w:eastAsia="Times New Roman" w:hAnsi="Consolas" w:cs="Consolas"/>
          <w:sz w:val="23"/>
          <w:szCs w:val="23"/>
          <w:lang w:eastAsia="en-IN"/>
        </w:rPr>
      </w:pPr>
      <w:ins w:id="362" w:author="Unknown">
        <w:r w:rsidRPr="00AC3527">
          <w:rPr>
            <w:rFonts w:ascii="Consolas" w:eastAsia="Times New Roman" w:hAnsi="Consolas" w:cs="Consolas"/>
            <w:sz w:val="23"/>
            <w:szCs w:val="23"/>
            <w:lang w:eastAsia="en-IN"/>
          </w:rPr>
          <w:t xml:space="preserve"> cp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63" w:author="Unknown"/>
          <w:rFonts w:ascii="Consolas" w:eastAsia="Times New Roman" w:hAnsi="Consolas" w:cs="Consolas"/>
          <w:sz w:val="23"/>
          <w:szCs w:val="23"/>
          <w:lang w:eastAsia="en-IN"/>
        </w:rPr>
      </w:pPr>
      <w:ins w:id="364" w:author="Unknown">
        <w:r w:rsidRPr="00AC3527">
          <w:rPr>
            <w:rFonts w:ascii="Consolas" w:eastAsia="Times New Roman" w:hAnsi="Consolas" w:cs="Consolas"/>
            <w:sz w:val="23"/>
            <w:szCs w:val="23"/>
            <w:lang w:eastAsia="en-IN"/>
          </w:rPr>
          <w:t xml:space="preserve">+diff                                                                                                                                            </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65" w:author="Unknown"/>
          <w:rFonts w:ascii="Consolas" w:eastAsia="Times New Roman" w:hAnsi="Consolas" w:cs="Consolas"/>
          <w:sz w:val="23"/>
          <w:szCs w:val="23"/>
          <w:lang w:eastAsia="en-IN"/>
        </w:rPr>
      </w:pPr>
      <w:ins w:id="366" w:author="Unknown">
        <w:r w:rsidRPr="00AC3527">
          <w:rPr>
            <w:rFonts w:ascii="Consolas" w:eastAsia="Times New Roman" w:hAnsi="Consolas" w:cs="Consolas"/>
            <w:sz w:val="23"/>
            <w:szCs w:val="23"/>
            <w:lang w:eastAsia="en-IN"/>
          </w:rPr>
          <w:t>+</w:t>
        </w:r>
        <w:proofErr w:type="spellStart"/>
        <w:r w:rsidRPr="00AC3527">
          <w:rPr>
            <w:rFonts w:ascii="Consolas" w:eastAsia="Times New Roman" w:hAnsi="Consolas" w:cs="Consolas"/>
            <w:sz w:val="23"/>
            <w:szCs w:val="23"/>
            <w:lang w:eastAsia="en-IN"/>
          </w:rPr>
          <w:t>comm</w:t>
        </w:r>
        <w:proofErr w:type="spellEnd"/>
      </w:ins>
    </w:p>
    <w:p w:rsidR="00AC3527" w:rsidRPr="00AC3527" w:rsidRDefault="00AC3527" w:rsidP="00AC3527">
      <w:pPr>
        <w:shd w:val="clear" w:color="auto" w:fill="FFFFFF"/>
        <w:spacing w:after="0" w:line="240" w:lineRule="auto"/>
        <w:ind w:left="551"/>
        <w:textAlignment w:val="baseline"/>
        <w:rPr>
          <w:ins w:id="367" w:author="Unknown"/>
          <w:rFonts w:ascii="Arial" w:eastAsia="Times New Roman" w:hAnsi="Arial" w:cs="Arial"/>
          <w:sz w:val="25"/>
          <w:szCs w:val="25"/>
          <w:lang w:eastAsia="en-IN"/>
        </w:rPr>
      </w:pPr>
      <w:ins w:id="368" w:author="Unknown">
        <w:r w:rsidRPr="00AC3527">
          <w:rPr>
            <w:rFonts w:ascii="Arial" w:eastAsia="Times New Roman" w:hAnsi="Arial" w:cs="Arial"/>
            <w:sz w:val="25"/>
            <w:szCs w:val="25"/>
            <w:lang w:eastAsia="en-IN"/>
          </w:rPr>
          <w:t>The first file is indicated by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and the second file is indicated by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w:t>
        </w:r>
        <w:r w:rsidRPr="00AC3527">
          <w:rPr>
            <w:rFonts w:ascii="Arial" w:eastAsia="Times New Roman" w:hAnsi="Arial" w:cs="Arial"/>
            <w:sz w:val="25"/>
            <w:szCs w:val="25"/>
            <w:lang w:eastAsia="en-IN"/>
          </w:rPr>
          <w:br/>
          <w:t>The first two lines of this output show us information about </w:t>
        </w:r>
        <w:r w:rsidRPr="00AC3527">
          <w:rPr>
            <w:rFonts w:ascii="Arial" w:eastAsia="Times New Roman" w:hAnsi="Arial" w:cs="Arial"/>
            <w:b/>
            <w:bCs/>
            <w:sz w:val="25"/>
            <w:lang w:eastAsia="en-IN"/>
          </w:rPr>
          <w:t>file 1</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file 2</w:t>
        </w:r>
        <w:r w:rsidRPr="00AC3527">
          <w:rPr>
            <w:rFonts w:ascii="Arial" w:eastAsia="Times New Roman" w:hAnsi="Arial" w:cs="Arial"/>
            <w:sz w:val="25"/>
            <w:szCs w:val="25"/>
            <w:lang w:eastAsia="en-IN"/>
          </w:rPr>
          <w:t>. It lists the file name, modification date, and modification time of each of our files, one per line.</w:t>
        </w:r>
        <w:r w:rsidRPr="00AC3527">
          <w:rPr>
            <w:rFonts w:ascii="Arial" w:eastAsia="Times New Roman" w:hAnsi="Arial" w:cs="Arial"/>
            <w:sz w:val="25"/>
            <w:szCs w:val="25"/>
            <w:lang w:eastAsia="en-IN"/>
          </w:rPr>
          <w:br/>
          <w:t>After that the next line has two at sign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followed by a line range from the first file (in our case lines 1 through 4, separated by a comma) prefixed by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and then space and then again followed by a line range from the second file prefixed by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and at the end two at sign </w:t>
        </w:r>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Followed by the file content in output tells us which line remain unchanged and which lines needs to added or deleted(indicated by symbols) in the </w:t>
        </w:r>
        <w:r w:rsidRPr="00AC3527">
          <w:rPr>
            <w:rFonts w:ascii="Arial" w:eastAsia="Times New Roman" w:hAnsi="Arial" w:cs="Arial"/>
            <w:b/>
            <w:bCs/>
            <w:sz w:val="25"/>
            <w:lang w:eastAsia="en-IN"/>
          </w:rPr>
          <w:t>file 1</w:t>
        </w:r>
        <w:r w:rsidRPr="00AC3527">
          <w:rPr>
            <w:rFonts w:ascii="Arial" w:eastAsia="Times New Roman" w:hAnsi="Arial" w:cs="Arial"/>
            <w:sz w:val="25"/>
            <w:szCs w:val="25"/>
            <w:lang w:eastAsia="en-IN"/>
          </w:rPr>
          <w:t> to make it identical to </w:t>
        </w:r>
        <w:r w:rsidRPr="00AC3527">
          <w:rPr>
            <w:rFonts w:ascii="Arial" w:eastAsia="Times New Roman" w:hAnsi="Arial" w:cs="Arial"/>
            <w:b/>
            <w:bCs/>
            <w:sz w:val="25"/>
            <w:lang w:eastAsia="en-IN"/>
          </w:rPr>
          <w:t>file 2</w:t>
        </w:r>
        <w:r w:rsidRPr="00AC3527">
          <w:rPr>
            <w:rFonts w:ascii="Arial" w:eastAsia="Times New Roman" w:hAnsi="Arial" w:cs="Arial"/>
            <w:sz w:val="25"/>
            <w:szCs w:val="25"/>
            <w:lang w:eastAsia="en-IN"/>
          </w:rPr>
          <w:t>.</w:t>
        </w:r>
      </w:ins>
    </w:p>
    <w:p w:rsidR="00AC3527" w:rsidRPr="00AC3527" w:rsidRDefault="00AC3527" w:rsidP="00AC3527">
      <w:pPr>
        <w:numPr>
          <w:ilvl w:val="0"/>
          <w:numId w:val="3"/>
        </w:numPr>
        <w:shd w:val="clear" w:color="auto" w:fill="FFFFFF"/>
        <w:spacing w:after="0" w:line="240" w:lineRule="auto"/>
        <w:ind w:left="551"/>
        <w:textAlignment w:val="baseline"/>
        <w:rPr>
          <w:ins w:id="369" w:author="Unknown"/>
          <w:rFonts w:ascii="Arial" w:eastAsia="Times New Roman" w:hAnsi="Arial" w:cs="Arial"/>
          <w:sz w:val="25"/>
          <w:szCs w:val="25"/>
          <w:lang w:eastAsia="en-IN"/>
        </w:rPr>
      </w:pPr>
      <w:ins w:id="370" w:author="Unknown">
        <w:r w:rsidRPr="00AC3527">
          <w:rPr>
            <w:rFonts w:ascii="Arial" w:eastAsia="Times New Roman" w:hAnsi="Arial" w:cs="Arial"/>
            <w:b/>
            <w:bCs/>
            <w:sz w:val="25"/>
            <w:lang w:eastAsia="en-IN"/>
          </w:rPr>
          <w:t>-</w:t>
        </w:r>
        <w:proofErr w:type="spellStart"/>
        <w:proofErr w:type="gramStart"/>
        <w:r w:rsidRPr="00AC3527">
          <w:rPr>
            <w:rFonts w:ascii="Arial" w:eastAsia="Times New Roman" w:hAnsi="Arial" w:cs="Arial"/>
            <w:b/>
            <w:bCs/>
            <w:sz w:val="25"/>
            <w:lang w:eastAsia="en-IN"/>
          </w:rPr>
          <w:t>i</w:t>
        </w:r>
        <w:proofErr w:type="spellEnd"/>
        <w:r w:rsidRPr="00AC3527">
          <w:rPr>
            <w:rFonts w:ascii="Arial" w:eastAsia="Times New Roman" w:hAnsi="Arial" w:cs="Arial"/>
            <w:b/>
            <w:bCs/>
            <w:sz w:val="25"/>
            <w:lang w:eastAsia="en-IN"/>
          </w:rPr>
          <w:t xml:space="preserve"> :</w:t>
        </w:r>
        <w:proofErr w:type="gramEnd"/>
        <w:r w:rsidRPr="00AC3527">
          <w:rPr>
            <w:rFonts w:ascii="Arial" w:eastAsia="Times New Roman" w:hAnsi="Arial" w:cs="Arial"/>
            <w:sz w:val="25"/>
            <w:szCs w:val="25"/>
            <w:lang w:eastAsia="en-IN"/>
          </w:rPr>
          <w:t> By default this command is </w:t>
        </w:r>
        <w:r w:rsidRPr="00AC3527">
          <w:rPr>
            <w:rFonts w:ascii="Arial" w:eastAsia="Times New Roman" w:hAnsi="Arial" w:cs="Arial"/>
            <w:i/>
            <w:iCs/>
            <w:sz w:val="25"/>
            <w:lang w:eastAsia="en-IN"/>
          </w:rPr>
          <w:t>case sensitive</w:t>
        </w:r>
        <w:r w:rsidRPr="00AC3527">
          <w:rPr>
            <w:rFonts w:ascii="Arial" w:eastAsia="Times New Roman" w:hAnsi="Arial" w:cs="Arial"/>
            <w:sz w:val="25"/>
            <w:szCs w:val="25"/>
            <w:lang w:eastAsia="en-IN"/>
          </w:rPr>
          <w:t>. To make this command </w:t>
        </w:r>
        <w:r w:rsidRPr="00AC3527">
          <w:rPr>
            <w:rFonts w:ascii="Arial" w:eastAsia="Times New Roman" w:hAnsi="Arial" w:cs="Arial"/>
            <w:i/>
            <w:iCs/>
            <w:sz w:val="25"/>
            <w:lang w:eastAsia="en-IN"/>
          </w:rPr>
          <w:t>case in-sensitive</w:t>
        </w:r>
        <w:r w:rsidRPr="00AC3527">
          <w:rPr>
            <w:rFonts w:ascii="Arial" w:eastAsia="Times New Roman" w:hAnsi="Arial" w:cs="Arial"/>
            <w:sz w:val="25"/>
            <w:szCs w:val="25"/>
            <w:lang w:eastAsia="en-IN"/>
          </w:rPr>
          <w:t> use </w:t>
        </w:r>
        <w:r w:rsidRPr="00AC3527">
          <w:rPr>
            <w:rFonts w:ascii="Arial" w:eastAsia="Times New Roman" w:hAnsi="Arial" w:cs="Arial"/>
            <w:b/>
            <w:bCs/>
            <w:sz w:val="25"/>
            <w:lang w:eastAsia="en-IN"/>
          </w:rPr>
          <w:t>-</w:t>
        </w:r>
        <w:proofErr w:type="spellStart"/>
        <w:r w:rsidRPr="00AC3527">
          <w:rPr>
            <w:rFonts w:ascii="Arial" w:eastAsia="Times New Roman" w:hAnsi="Arial" w:cs="Arial"/>
            <w:b/>
            <w:bCs/>
            <w:sz w:val="25"/>
            <w:lang w:eastAsia="en-IN"/>
          </w:rPr>
          <w:t>i</w:t>
        </w:r>
        <w:proofErr w:type="spellEnd"/>
        <w:r w:rsidRPr="00AC3527">
          <w:rPr>
            <w:rFonts w:ascii="Arial" w:eastAsia="Times New Roman" w:hAnsi="Arial" w:cs="Arial"/>
            <w:sz w:val="25"/>
            <w:szCs w:val="25"/>
            <w:lang w:eastAsia="en-IN"/>
          </w:rPr>
          <w:t> option with </w:t>
        </w:r>
        <w:r w:rsidRPr="00AC3527">
          <w:rPr>
            <w:rFonts w:ascii="Arial" w:eastAsia="Times New Roman" w:hAnsi="Arial" w:cs="Arial"/>
            <w:b/>
            <w:bCs/>
            <w:sz w:val="25"/>
            <w:lang w:eastAsia="en-IN"/>
          </w:rPr>
          <w:t>diff</w:t>
        </w:r>
        <w:r w:rsidRPr="00AC3527">
          <w:rPr>
            <w:rFonts w:ascii="Arial" w:eastAsia="Times New Roman" w:hAnsi="Arial" w:cs="Arial"/>
            <w:sz w:val="25"/>
            <w:szCs w:val="25"/>
            <w:lang w:eastAsia="en-IN"/>
          </w:rPr>
          <w: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71" w:author="Unknown"/>
          <w:rFonts w:ascii="Consolas" w:eastAsia="Times New Roman" w:hAnsi="Consolas" w:cs="Consolas"/>
          <w:sz w:val="23"/>
          <w:szCs w:val="23"/>
          <w:lang w:eastAsia="en-IN"/>
        </w:rPr>
      </w:pPr>
      <w:ins w:id="372" w:author="Unknown">
        <w:r w:rsidRPr="00AC3527">
          <w:rPr>
            <w:rFonts w:ascii="Consolas" w:eastAsia="Times New Roman" w:hAnsi="Consolas" w:cs="Consolas"/>
            <w:b/>
            <w:bCs/>
            <w:sz w:val="23"/>
            <w:lang w:eastAsia="en-IN"/>
          </w:rPr>
          <w:t>$ cat file1.txt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73" w:author="Unknown"/>
          <w:rFonts w:ascii="Consolas" w:eastAsia="Times New Roman" w:hAnsi="Consolas" w:cs="Consolas"/>
          <w:sz w:val="23"/>
          <w:szCs w:val="23"/>
          <w:lang w:eastAsia="en-IN"/>
        </w:rPr>
      </w:pPr>
      <w:ins w:id="374" w:author="Unknown">
        <w:r w:rsidRPr="00AC3527">
          <w:rPr>
            <w:rFonts w:ascii="Consolas" w:eastAsia="Times New Roman" w:hAnsi="Consolas" w:cs="Consolas"/>
            <w:sz w:val="23"/>
            <w:szCs w:val="23"/>
            <w:lang w:eastAsia="en-IN"/>
          </w:rPr>
          <w:t>dog</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75" w:author="Unknown"/>
          <w:rFonts w:ascii="Consolas" w:eastAsia="Times New Roman" w:hAnsi="Consolas" w:cs="Consolas"/>
          <w:sz w:val="23"/>
          <w:szCs w:val="23"/>
          <w:lang w:eastAsia="en-IN"/>
        </w:rPr>
      </w:pPr>
      <w:proofErr w:type="spellStart"/>
      <w:ins w:id="376" w:author="Unknown">
        <w:r w:rsidRPr="00AC3527">
          <w:rPr>
            <w:rFonts w:ascii="Consolas" w:eastAsia="Times New Roman" w:hAnsi="Consolas" w:cs="Consolas"/>
            <w:sz w:val="23"/>
            <w:szCs w:val="23"/>
            <w:lang w:eastAsia="en-IN"/>
          </w:rPr>
          <w:t>mv</w:t>
        </w:r>
        <w:proofErr w:type="spell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77" w:author="Unknown"/>
          <w:rFonts w:ascii="Consolas" w:eastAsia="Times New Roman" w:hAnsi="Consolas" w:cs="Consolas"/>
          <w:sz w:val="23"/>
          <w:szCs w:val="23"/>
          <w:lang w:eastAsia="en-IN"/>
        </w:rPr>
      </w:pPr>
      <w:ins w:id="378" w:author="Unknown">
        <w:r w:rsidRPr="00AC3527">
          <w:rPr>
            <w:rFonts w:ascii="Consolas" w:eastAsia="Times New Roman" w:hAnsi="Consolas" w:cs="Consolas"/>
            <w:sz w:val="23"/>
            <w:szCs w:val="23"/>
            <w:lang w:eastAsia="en-IN"/>
          </w:rPr>
          <w:t>CP</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79" w:author="Unknown"/>
          <w:rFonts w:ascii="Consolas" w:eastAsia="Times New Roman" w:hAnsi="Consolas" w:cs="Consolas"/>
          <w:sz w:val="23"/>
          <w:szCs w:val="23"/>
          <w:lang w:eastAsia="en-IN"/>
        </w:rPr>
      </w:pPr>
      <w:proofErr w:type="spellStart"/>
      <w:ins w:id="380" w:author="Unknown">
        <w:r w:rsidRPr="00AC3527">
          <w:rPr>
            <w:rFonts w:ascii="Consolas" w:eastAsia="Times New Roman" w:hAnsi="Consolas" w:cs="Consolas"/>
            <w:sz w:val="23"/>
            <w:szCs w:val="23"/>
            <w:lang w:eastAsia="en-IN"/>
          </w:rPr>
          <w:t>comm</w:t>
        </w:r>
        <w:proofErr w:type="spell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81"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82" w:author="Unknown"/>
          <w:rFonts w:ascii="Consolas" w:eastAsia="Times New Roman" w:hAnsi="Consolas" w:cs="Consolas"/>
          <w:sz w:val="23"/>
          <w:szCs w:val="23"/>
          <w:lang w:eastAsia="en-IN"/>
        </w:rPr>
      </w:pPr>
      <w:ins w:id="383" w:author="Unknown">
        <w:r w:rsidRPr="00AC3527">
          <w:rPr>
            <w:rFonts w:ascii="Consolas" w:eastAsia="Times New Roman" w:hAnsi="Consolas" w:cs="Consolas"/>
            <w:b/>
            <w:bCs/>
            <w:sz w:val="23"/>
            <w:lang w:eastAsia="en-IN"/>
          </w:rPr>
          <w:t>$ cat file2.txt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84" w:author="Unknown"/>
          <w:rFonts w:ascii="Consolas" w:eastAsia="Times New Roman" w:hAnsi="Consolas" w:cs="Consolas"/>
          <w:sz w:val="23"/>
          <w:szCs w:val="23"/>
          <w:lang w:eastAsia="en-IN"/>
        </w:rPr>
      </w:pPr>
      <w:ins w:id="385" w:author="Unknown">
        <w:r w:rsidRPr="00AC3527">
          <w:rPr>
            <w:rFonts w:ascii="Consolas" w:eastAsia="Times New Roman" w:hAnsi="Consolas" w:cs="Consolas"/>
            <w:sz w:val="23"/>
            <w:szCs w:val="23"/>
            <w:lang w:eastAsia="en-IN"/>
          </w:rPr>
          <w:t>DOG</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86" w:author="Unknown"/>
          <w:rFonts w:ascii="Consolas" w:eastAsia="Times New Roman" w:hAnsi="Consolas" w:cs="Consolas"/>
          <w:sz w:val="23"/>
          <w:szCs w:val="23"/>
          <w:lang w:eastAsia="en-IN"/>
        </w:rPr>
      </w:pPr>
      <w:ins w:id="387" w:author="Unknown">
        <w:r w:rsidRPr="00AC3527">
          <w:rPr>
            <w:rFonts w:ascii="Consolas" w:eastAsia="Times New Roman" w:hAnsi="Consolas" w:cs="Consolas"/>
            <w:sz w:val="23"/>
            <w:szCs w:val="23"/>
            <w:lang w:eastAsia="en-IN"/>
          </w:rPr>
          <w:t>cp</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88" w:author="Unknown"/>
          <w:rFonts w:ascii="Consolas" w:eastAsia="Times New Roman" w:hAnsi="Consolas" w:cs="Consolas"/>
          <w:sz w:val="23"/>
          <w:szCs w:val="23"/>
          <w:lang w:eastAsia="en-IN"/>
        </w:rPr>
      </w:pPr>
      <w:ins w:id="389" w:author="Unknown">
        <w:r w:rsidRPr="00AC3527">
          <w:rPr>
            <w:rFonts w:ascii="Consolas" w:eastAsia="Times New Roman" w:hAnsi="Consolas" w:cs="Consolas"/>
            <w:sz w:val="23"/>
            <w:szCs w:val="23"/>
            <w:lang w:eastAsia="en-IN"/>
          </w:rPr>
          <w:t>diff</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90" w:author="Unknown"/>
          <w:rFonts w:ascii="Consolas" w:eastAsia="Times New Roman" w:hAnsi="Consolas" w:cs="Consolas"/>
          <w:sz w:val="23"/>
          <w:szCs w:val="23"/>
          <w:lang w:eastAsia="en-IN"/>
        </w:rPr>
      </w:pPr>
      <w:proofErr w:type="spellStart"/>
      <w:ins w:id="391" w:author="Unknown">
        <w:r w:rsidRPr="00AC3527">
          <w:rPr>
            <w:rFonts w:ascii="Consolas" w:eastAsia="Times New Roman" w:hAnsi="Consolas" w:cs="Consolas"/>
            <w:sz w:val="23"/>
            <w:szCs w:val="23"/>
            <w:lang w:eastAsia="en-IN"/>
          </w:rPr>
          <w:t>comm</w:t>
        </w:r>
        <w:proofErr w:type="spell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92"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93" w:author="Unknown"/>
          <w:rFonts w:ascii="Consolas" w:eastAsia="Times New Roman" w:hAnsi="Consolas" w:cs="Consolas"/>
          <w:sz w:val="23"/>
          <w:szCs w:val="23"/>
          <w:lang w:eastAsia="en-IN"/>
        </w:rPr>
      </w:pPr>
      <w:ins w:id="394" w:author="Unknown">
        <w:r w:rsidRPr="00AC3527">
          <w:rPr>
            <w:rFonts w:ascii="Consolas" w:eastAsia="Times New Roman" w:hAnsi="Consolas" w:cs="Consolas"/>
            <w:sz w:val="23"/>
            <w:szCs w:val="23"/>
            <w:lang w:eastAsia="en-IN"/>
          </w:rPr>
          <w:t>Without using this option:</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95" w:author="Unknown"/>
          <w:rFonts w:ascii="Consolas" w:eastAsia="Times New Roman" w:hAnsi="Consolas" w:cs="Consolas"/>
          <w:sz w:val="23"/>
          <w:szCs w:val="23"/>
          <w:lang w:eastAsia="en-IN"/>
        </w:rPr>
      </w:pPr>
      <w:ins w:id="396" w:author="Unknown">
        <w:r w:rsidRPr="00AC3527">
          <w:rPr>
            <w:rFonts w:ascii="Consolas" w:eastAsia="Times New Roman" w:hAnsi="Consolas" w:cs="Consolas"/>
            <w:b/>
            <w:bCs/>
            <w:sz w:val="23"/>
            <w:lang w:eastAsia="en-IN"/>
          </w:rPr>
          <w:t>$ diff file1.txt file2.txt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97" w:author="Unknown"/>
          <w:rFonts w:ascii="Consolas" w:eastAsia="Times New Roman" w:hAnsi="Consolas" w:cs="Consolas"/>
          <w:sz w:val="23"/>
          <w:szCs w:val="23"/>
          <w:lang w:eastAsia="en-IN"/>
        </w:rPr>
      </w:pPr>
      <w:ins w:id="398" w:author="Unknown">
        <w:r w:rsidRPr="00AC3527">
          <w:rPr>
            <w:rFonts w:ascii="Consolas" w:eastAsia="Times New Roman" w:hAnsi="Consolas" w:cs="Consolas"/>
            <w:sz w:val="23"/>
            <w:szCs w:val="23"/>
            <w:lang w:eastAsia="en-IN"/>
          </w:rPr>
          <w:t>1,3c1,3</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399" w:author="Unknown"/>
          <w:rFonts w:ascii="Consolas" w:eastAsia="Times New Roman" w:hAnsi="Consolas" w:cs="Consolas"/>
          <w:sz w:val="23"/>
          <w:szCs w:val="23"/>
          <w:lang w:eastAsia="en-IN"/>
        </w:rPr>
      </w:pPr>
      <w:ins w:id="400" w:author="Unknown">
        <w:r w:rsidRPr="00AC3527">
          <w:rPr>
            <w:rFonts w:ascii="Consolas" w:eastAsia="Times New Roman" w:hAnsi="Consolas" w:cs="Consolas"/>
            <w:sz w:val="23"/>
            <w:szCs w:val="23"/>
            <w:lang w:eastAsia="en-IN"/>
          </w:rPr>
          <w:t>&lt; dog</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01" w:author="Unknown"/>
          <w:rFonts w:ascii="Consolas" w:eastAsia="Times New Roman" w:hAnsi="Consolas" w:cs="Consolas"/>
          <w:sz w:val="23"/>
          <w:szCs w:val="23"/>
          <w:lang w:eastAsia="en-IN"/>
        </w:rPr>
      </w:pPr>
      <w:ins w:id="402" w:author="Unknown">
        <w:r w:rsidRPr="00AC3527">
          <w:rPr>
            <w:rFonts w:ascii="Consolas" w:eastAsia="Times New Roman" w:hAnsi="Consolas" w:cs="Consolas"/>
            <w:sz w:val="23"/>
            <w:szCs w:val="23"/>
            <w:lang w:eastAsia="en-IN"/>
          </w:rPr>
          <w:t xml:space="preserve">&lt; </w:t>
        </w:r>
        <w:proofErr w:type="spellStart"/>
        <w:r w:rsidRPr="00AC3527">
          <w:rPr>
            <w:rFonts w:ascii="Consolas" w:eastAsia="Times New Roman" w:hAnsi="Consolas" w:cs="Consolas"/>
            <w:sz w:val="23"/>
            <w:szCs w:val="23"/>
            <w:lang w:eastAsia="en-IN"/>
          </w:rPr>
          <w:t>mv</w:t>
        </w:r>
        <w:proofErr w:type="spell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03" w:author="Unknown"/>
          <w:rFonts w:ascii="Consolas" w:eastAsia="Times New Roman" w:hAnsi="Consolas" w:cs="Consolas"/>
          <w:sz w:val="23"/>
          <w:szCs w:val="23"/>
          <w:lang w:eastAsia="en-IN"/>
        </w:rPr>
      </w:pPr>
      <w:ins w:id="404" w:author="Unknown">
        <w:r w:rsidRPr="00AC3527">
          <w:rPr>
            <w:rFonts w:ascii="Consolas" w:eastAsia="Times New Roman" w:hAnsi="Consolas" w:cs="Consolas"/>
            <w:sz w:val="23"/>
            <w:szCs w:val="23"/>
            <w:lang w:eastAsia="en-IN"/>
          </w:rPr>
          <w:t xml:space="preserve"> DOG</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05" w:author="Unknown"/>
          <w:rFonts w:ascii="Consolas" w:eastAsia="Times New Roman" w:hAnsi="Consolas" w:cs="Consolas"/>
          <w:sz w:val="23"/>
          <w:szCs w:val="23"/>
          <w:lang w:eastAsia="en-IN"/>
        </w:rPr>
      </w:pPr>
      <w:ins w:id="406" w:author="Unknown">
        <w:r w:rsidRPr="00AC3527">
          <w:rPr>
            <w:rFonts w:ascii="Consolas" w:eastAsia="Times New Roman" w:hAnsi="Consolas" w:cs="Consolas"/>
            <w:sz w:val="23"/>
            <w:szCs w:val="23"/>
            <w:lang w:eastAsia="en-IN"/>
          </w:rPr>
          <w:t>&gt; cp</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07" w:author="Unknown"/>
          <w:rFonts w:ascii="Consolas" w:eastAsia="Times New Roman" w:hAnsi="Consolas" w:cs="Consolas"/>
          <w:sz w:val="23"/>
          <w:szCs w:val="23"/>
          <w:lang w:eastAsia="en-IN"/>
        </w:rPr>
      </w:pPr>
      <w:ins w:id="408" w:author="Unknown">
        <w:r w:rsidRPr="00AC3527">
          <w:rPr>
            <w:rFonts w:ascii="Consolas" w:eastAsia="Times New Roman" w:hAnsi="Consolas" w:cs="Consolas"/>
            <w:sz w:val="23"/>
            <w:szCs w:val="23"/>
            <w:lang w:eastAsia="en-IN"/>
          </w:rPr>
          <w:t>&gt; diff</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09"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10" w:author="Unknown"/>
          <w:rFonts w:ascii="Consolas" w:eastAsia="Times New Roman" w:hAnsi="Consolas" w:cs="Consolas"/>
          <w:sz w:val="23"/>
          <w:szCs w:val="23"/>
          <w:lang w:eastAsia="en-IN"/>
        </w:rPr>
      </w:pPr>
      <w:ins w:id="411" w:author="Unknown">
        <w:r w:rsidRPr="00AC3527">
          <w:rPr>
            <w:rFonts w:ascii="Consolas" w:eastAsia="Times New Roman" w:hAnsi="Consolas" w:cs="Consolas"/>
            <w:sz w:val="23"/>
            <w:szCs w:val="23"/>
            <w:lang w:eastAsia="en-IN"/>
          </w:rPr>
          <w:t>Using this option:</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12" w:author="Unknown"/>
          <w:rFonts w:ascii="Consolas" w:eastAsia="Times New Roman" w:hAnsi="Consolas" w:cs="Consolas"/>
          <w:sz w:val="23"/>
          <w:szCs w:val="23"/>
          <w:lang w:eastAsia="en-IN"/>
        </w:rPr>
      </w:pPr>
      <w:ins w:id="413" w:author="Unknown">
        <w:r w:rsidRPr="00AC3527">
          <w:rPr>
            <w:rFonts w:ascii="Consolas" w:eastAsia="Times New Roman" w:hAnsi="Consolas" w:cs="Consolas"/>
            <w:b/>
            <w:bCs/>
            <w:sz w:val="23"/>
            <w:lang w:eastAsia="en-IN"/>
          </w:rPr>
          <w:t>$ diff -</w:t>
        </w:r>
        <w:proofErr w:type="spellStart"/>
        <w:r w:rsidRPr="00AC3527">
          <w:rPr>
            <w:rFonts w:ascii="Consolas" w:eastAsia="Times New Roman" w:hAnsi="Consolas" w:cs="Consolas"/>
            <w:b/>
            <w:bCs/>
            <w:sz w:val="23"/>
            <w:lang w:eastAsia="en-IN"/>
          </w:rPr>
          <w:t>i</w:t>
        </w:r>
        <w:proofErr w:type="spellEnd"/>
        <w:r w:rsidRPr="00AC3527">
          <w:rPr>
            <w:rFonts w:ascii="Consolas" w:eastAsia="Times New Roman" w:hAnsi="Consolas" w:cs="Consolas"/>
            <w:b/>
            <w:bCs/>
            <w:sz w:val="23"/>
            <w:lang w:eastAsia="en-IN"/>
          </w:rPr>
          <w:t xml:space="preserve"> file1.txt file2.txt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14" w:author="Unknown"/>
          <w:rFonts w:ascii="Consolas" w:eastAsia="Times New Roman" w:hAnsi="Consolas" w:cs="Consolas"/>
          <w:sz w:val="23"/>
          <w:szCs w:val="23"/>
          <w:lang w:eastAsia="en-IN"/>
        </w:rPr>
      </w:pPr>
      <w:ins w:id="415" w:author="Unknown">
        <w:r w:rsidRPr="00AC3527">
          <w:rPr>
            <w:rFonts w:ascii="Consolas" w:eastAsia="Times New Roman" w:hAnsi="Consolas" w:cs="Consolas"/>
            <w:sz w:val="23"/>
            <w:szCs w:val="23"/>
            <w:lang w:eastAsia="en-IN"/>
          </w:rPr>
          <w:t>2d1</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1"/>
        <w:textAlignment w:val="baseline"/>
        <w:rPr>
          <w:ins w:id="416" w:author="Unknown"/>
          <w:rFonts w:ascii="Consolas" w:eastAsia="Times New Roman" w:hAnsi="Consolas" w:cs="Consolas"/>
          <w:sz w:val="23"/>
          <w:szCs w:val="23"/>
          <w:lang w:eastAsia="en-IN"/>
        </w:rPr>
      </w:pPr>
      <w:ins w:id="417" w:author="Unknown">
        <w:r w:rsidRPr="00AC3527">
          <w:rPr>
            <w:rFonts w:ascii="Consolas" w:eastAsia="Times New Roman" w:hAnsi="Consolas" w:cs="Consolas"/>
            <w:sz w:val="23"/>
            <w:szCs w:val="23"/>
            <w:lang w:eastAsia="en-IN"/>
          </w:rPr>
          <w:t xml:space="preserve"> diff</w:t>
        </w:r>
      </w:ins>
    </w:p>
    <w:p w:rsidR="00AC3527" w:rsidRPr="00AC3527" w:rsidRDefault="00AC3527" w:rsidP="00AC3527">
      <w:pPr>
        <w:numPr>
          <w:ilvl w:val="0"/>
          <w:numId w:val="3"/>
        </w:numPr>
        <w:shd w:val="clear" w:color="auto" w:fill="FFFFFF"/>
        <w:spacing w:after="0" w:line="240" w:lineRule="auto"/>
        <w:ind w:left="551"/>
        <w:textAlignment w:val="baseline"/>
        <w:rPr>
          <w:ins w:id="418" w:author="Unknown"/>
          <w:rFonts w:ascii="Arial" w:eastAsia="Times New Roman" w:hAnsi="Arial" w:cs="Arial"/>
          <w:sz w:val="25"/>
          <w:szCs w:val="25"/>
          <w:lang w:eastAsia="en-IN"/>
        </w:rPr>
      </w:pPr>
      <w:ins w:id="419" w:author="Unknown">
        <w:r w:rsidRPr="00AC3527">
          <w:rPr>
            <w:rFonts w:ascii="Arial" w:eastAsia="Times New Roman" w:hAnsi="Arial" w:cs="Arial"/>
            <w:b/>
            <w:bCs/>
            <w:sz w:val="25"/>
            <w:lang w:eastAsia="en-IN"/>
          </w:rPr>
          <w:t>–</w:t>
        </w:r>
        <w:proofErr w:type="gramStart"/>
        <w:r w:rsidRPr="00AC3527">
          <w:rPr>
            <w:rFonts w:ascii="Arial" w:eastAsia="Times New Roman" w:hAnsi="Arial" w:cs="Arial"/>
            <w:b/>
            <w:bCs/>
            <w:sz w:val="25"/>
            <w:lang w:eastAsia="en-IN"/>
          </w:rPr>
          <w:t>version :</w:t>
        </w:r>
        <w:proofErr w:type="gramEnd"/>
        <w:r w:rsidRPr="00AC3527">
          <w:rPr>
            <w:rFonts w:ascii="Arial" w:eastAsia="Times New Roman" w:hAnsi="Arial" w:cs="Arial"/>
            <w:sz w:val="25"/>
            <w:szCs w:val="25"/>
            <w:lang w:eastAsia="en-IN"/>
          </w:rPr>
          <w:t> This option is used to display the version of </w:t>
        </w:r>
        <w:r w:rsidRPr="00AC3527">
          <w:rPr>
            <w:rFonts w:ascii="Arial" w:eastAsia="Times New Roman" w:hAnsi="Arial" w:cs="Arial"/>
            <w:b/>
            <w:bCs/>
            <w:sz w:val="25"/>
            <w:lang w:eastAsia="en-IN"/>
          </w:rPr>
          <w:t>diff </w:t>
        </w:r>
        <w:r w:rsidRPr="00AC3527">
          <w:rPr>
            <w:rFonts w:ascii="Arial" w:eastAsia="Times New Roman" w:hAnsi="Arial" w:cs="Arial"/>
            <w:sz w:val="25"/>
            <w:szCs w:val="25"/>
            <w:lang w:eastAsia="en-IN"/>
          </w:rPr>
          <w:t>which is currently running on your system.</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20" w:author="Unknown"/>
          <w:rFonts w:ascii="Consolas" w:eastAsia="Times New Roman" w:hAnsi="Consolas" w:cs="Consolas"/>
          <w:sz w:val="23"/>
          <w:szCs w:val="23"/>
          <w:lang w:eastAsia="en-IN"/>
        </w:rPr>
      </w:pPr>
      <w:ins w:id="421" w:author="Unknown">
        <w:r w:rsidRPr="00AC3527">
          <w:rPr>
            <w:rFonts w:ascii="Consolas" w:eastAsia="Times New Roman" w:hAnsi="Consolas" w:cs="Consolas"/>
            <w:sz w:val="23"/>
            <w:szCs w:val="23"/>
            <w:lang w:eastAsia="en-IN"/>
          </w:rPr>
          <w:t>$ diff --version</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22" w:author="Unknown"/>
          <w:rFonts w:ascii="Consolas" w:eastAsia="Times New Roman" w:hAnsi="Consolas" w:cs="Consolas"/>
          <w:sz w:val="23"/>
          <w:szCs w:val="23"/>
          <w:lang w:eastAsia="en-IN"/>
        </w:rPr>
      </w:pPr>
      <w:ins w:id="423" w:author="Unknown">
        <w:r w:rsidRPr="00AC3527">
          <w:rPr>
            <w:rFonts w:ascii="Consolas" w:eastAsia="Times New Roman" w:hAnsi="Consolas" w:cs="Consolas"/>
            <w:sz w:val="23"/>
            <w:szCs w:val="23"/>
            <w:lang w:eastAsia="en-IN"/>
          </w:rPr>
          <w:t xml:space="preserve">diff (GNU </w:t>
        </w:r>
        <w:proofErr w:type="spellStart"/>
        <w:r w:rsidRPr="00AC3527">
          <w:rPr>
            <w:rFonts w:ascii="Consolas" w:eastAsia="Times New Roman" w:hAnsi="Consolas" w:cs="Consolas"/>
            <w:sz w:val="23"/>
            <w:szCs w:val="23"/>
            <w:lang w:eastAsia="en-IN"/>
          </w:rPr>
          <w:t>diffutils</w:t>
        </w:r>
        <w:proofErr w:type="spellEnd"/>
        <w:r w:rsidRPr="00AC3527">
          <w:rPr>
            <w:rFonts w:ascii="Consolas" w:eastAsia="Times New Roman" w:hAnsi="Consolas" w:cs="Consolas"/>
            <w:sz w:val="23"/>
            <w:szCs w:val="23"/>
            <w:lang w:eastAsia="en-IN"/>
          </w:rPr>
          <w:t>) 3.5</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24" w:author="Unknown"/>
          <w:rFonts w:ascii="Consolas" w:eastAsia="Times New Roman" w:hAnsi="Consolas" w:cs="Consolas"/>
          <w:sz w:val="23"/>
          <w:szCs w:val="23"/>
          <w:lang w:eastAsia="en-IN"/>
        </w:rPr>
      </w:pPr>
      <w:ins w:id="425" w:author="Unknown">
        <w:r w:rsidRPr="00AC3527">
          <w:rPr>
            <w:rFonts w:ascii="Consolas" w:eastAsia="Times New Roman" w:hAnsi="Consolas" w:cs="Consolas"/>
            <w:sz w:val="23"/>
            <w:szCs w:val="23"/>
            <w:lang w:eastAsia="en-IN"/>
          </w:rPr>
          <w:t xml:space="preserve">Packaged by </w:t>
        </w:r>
        <w:proofErr w:type="spellStart"/>
        <w:r w:rsidRPr="00AC3527">
          <w:rPr>
            <w:rFonts w:ascii="Consolas" w:eastAsia="Times New Roman" w:hAnsi="Consolas" w:cs="Consolas"/>
            <w:sz w:val="23"/>
            <w:szCs w:val="23"/>
            <w:lang w:eastAsia="en-IN"/>
          </w:rPr>
          <w:t>Cygwin</w:t>
        </w:r>
        <w:proofErr w:type="spellEnd"/>
        <w:r w:rsidRPr="00AC3527">
          <w:rPr>
            <w:rFonts w:ascii="Consolas" w:eastAsia="Times New Roman" w:hAnsi="Consolas" w:cs="Consolas"/>
            <w:sz w:val="23"/>
            <w:szCs w:val="23"/>
            <w:lang w:eastAsia="en-IN"/>
          </w:rPr>
          <w:t xml:space="preserve"> (3.5-2)</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26" w:author="Unknown"/>
          <w:rFonts w:ascii="Consolas" w:eastAsia="Times New Roman" w:hAnsi="Consolas" w:cs="Consolas"/>
          <w:sz w:val="23"/>
          <w:szCs w:val="23"/>
          <w:lang w:eastAsia="en-IN"/>
        </w:rPr>
      </w:pPr>
      <w:ins w:id="427" w:author="Unknown">
        <w:r w:rsidRPr="00AC3527">
          <w:rPr>
            <w:rFonts w:ascii="Consolas" w:eastAsia="Times New Roman" w:hAnsi="Consolas" w:cs="Consolas"/>
            <w:sz w:val="23"/>
            <w:szCs w:val="23"/>
            <w:lang w:eastAsia="en-IN"/>
          </w:rPr>
          <w:t>Copyright (C) 2016 Free Software Foundation, Inc.</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28" w:author="Unknown"/>
          <w:rFonts w:ascii="Consolas" w:eastAsia="Times New Roman" w:hAnsi="Consolas" w:cs="Consolas"/>
          <w:sz w:val="23"/>
          <w:szCs w:val="23"/>
          <w:lang w:eastAsia="en-IN"/>
        </w:rPr>
      </w:pPr>
      <w:ins w:id="429" w:author="Unknown">
        <w:r w:rsidRPr="00AC3527">
          <w:rPr>
            <w:rFonts w:ascii="Consolas" w:eastAsia="Times New Roman" w:hAnsi="Consolas" w:cs="Consolas"/>
            <w:sz w:val="23"/>
            <w:szCs w:val="23"/>
            <w:lang w:eastAsia="en-IN"/>
          </w:rPr>
          <w:lastRenderedPageBreak/>
          <w:t xml:space="preserve">License GPLv3+: GNU GPL version 3 or </w:t>
        </w:r>
        <w:proofErr w:type="gramStart"/>
        <w:r w:rsidRPr="00AC3527">
          <w:rPr>
            <w:rFonts w:ascii="Consolas" w:eastAsia="Times New Roman" w:hAnsi="Consolas" w:cs="Consolas"/>
            <w:sz w:val="23"/>
            <w:szCs w:val="23"/>
            <w:lang w:eastAsia="en-IN"/>
          </w:rPr>
          <w:t>later .</w:t>
        </w:r>
        <w:proofErr w:type="gramEnd"/>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30" w:author="Unknown"/>
          <w:rFonts w:ascii="Consolas" w:eastAsia="Times New Roman" w:hAnsi="Consolas" w:cs="Consolas"/>
          <w:sz w:val="23"/>
          <w:szCs w:val="23"/>
          <w:lang w:eastAsia="en-IN"/>
        </w:rPr>
      </w:pPr>
      <w:ins w:id="431" w:author="Unknown">
        <w:r w:rsidRPr="00AC3527">
          <w:rPr>
            <w:rFonts w:ascii="Consolas" w:eastAsia="Times New Roman" w:hAnsi="Consolas" w:cs="Consolas"/>
            <w:sz w:val="23"/>
            <w:szCs w:val="23"/>
            <w:lang w:eastAsia="en-IN"/>
          </w:rPr>
          <w:t>This is free software: you are free to change and redistribute it.</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32" w:author="Unknown"/>
          <w:rFonts w:ascii="Consolas" w:eastAsia="Times New Roman" w:hAnsi="Consolas" w:cs="Consolas"/>
          <w:sz w:val="23"/>
          <w:szCs w:val="23"/>
          <w:lang w:eastAsia="en-IN"/>
        </w:rPr>
      </w:pPr>
      <w:ins w:id="433" w:author="Unknown">
        <w:r w:rsidRPr="00AC3527">
          <w:rPr>
            <w:rFonts w:ascii="Consolas" w:eastAsia="Times New Roman" w:hAnsi="Consolas" w:cs="Consolas"/>
            <w:sz w:val="23"/>
            <w:szCs w:val="23"/>
            <w:lang w:eastAsia="en-IN"/>
          </w:rPr>
          <w:t>There is NO WARRANTY, to the extent permitted by law.</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34" w:author="Unknown"/>
          <w:rFonts w:ascii="Consolas" w:eastAsia="Times New Roman" w:hAnsi="Consolas" w:cs="Consolas"/>
          <w:sz w:val="23"/>
          <w:szCs w:val="23"/>
          <w:lang w:eastAsia="en-IN"/>
        </w:rPr>
      </w:pPr>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35" w:author="Unknown"/>
          <w:rFonts w:ascii="Consolas" w:eastAsia="Times New Roman" w:hAnsi="Consolas" w:cs="Consolas"/>
          <w:sz w:val="23"/>
          <w:szCs w:val="23"/>
          <w:lang w:eastAsia="en-IN"/>
        </w:rPr>
      </w:pPr>
      <w:ins w:id="436" w:author="Unknown">
        <w:r w:rsidRPr="00AC3527">
          <w:rPr>
            <w:rFonts w:ascii="Consolas" w:eastAsia="Times New Roman" w:hAnsi="Consolas" w:cs="Consolas"/>
            <w:sz w:val="23"/>
            <w:szCs w:val="23"/>
            <w:lang w:eastAsia="en-IN"/>
          </w:rPr>
          <w:t xml:space="preserve">Written by Paul </w:t>
        </w:r>
        <w:proofErr w:type="spellStart"/>
        <w:r w:rsidRPr="00AC3527">
          <w:rPr>
            <w:rFonts w:ascii="Consolas" w:eastAsia="Times New Roman" w:hAnsi="Consolas" w:cs="Consolas"/>
            <w:sz w:val="23"/>
            <w:szCs w:val="23"/>
            <w:lang w:eastAsia="en-IN"/>
          </w:rPr>
          <w:t>Eggert</w:t>
        </w:r>
        <w:proofErr w:type="spellEnd"/>
        <w:r w:rsidRPr="00AC3527">
          <w:rPr>
            <w:rFonts w:ascii="Consolas" w:eastAsia="Times New Roman" w:hAnsi="Consolas" w:cs="Consolas"/>
            <w:sz w:val="23"/>
            <w:szCs w:val="23"/>
            <w:lang w:eastAsia="en-IN"/>
          </w:rPr>
          <w:t xml:space="preserve">, Mike </w:t>
        </w:r>
        <w:proofErr w:type="spellStart"/>
        <w:r w:rsidRPr="00AC3527">
          <w:rPr>
            <w:rFonts w:ascii="Consolas" w:eastAsia="Times New Roman" w:hAnsi="Consolas" w:cs="Consolas"/>
            <w:sz w:val="23"/>
            <w:szCs w:val="23"/>
            <w:lang w:eastAsia="en-IN"/>
          </w:rPr>
          <w:t>Haertel</w:t>
        </w:r>
        <w:proofErr w:type="spellEnd"/>
        <w:r w:rsidRPr="00AC3527">
          <w:rPr>
            <w:rFonts w:ascii="Consolas" w:eastAsia="Times New Roman" w:hAnsi="Consolas" w:cs="Consolas"/>
            <w:sz w:val="23"/>
            <w:szCs w:val="23"/>
            <w:lang w:eastAsia="en-IN"/>
          </w:rPr>
          <w:t>, David Hayes,</w:t>
        </w:r>
      </w:ins>
    </w:p>
    <w:p w:rsidR="00AC3527" w:rsidRPr="00AC3527" w:rsidRDefault="00AC3527" w:rsidP="00AC3527">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551"/>
        <w:textAlignment w:val="baseline"/>
        <w:rPr>
          <w:ins w:id="437" w:author="Unknown"/>
          <w:rFonts w:ascii="Consolas" w:eastAsia="Times New Roman" w:hAnsi="Consolas" w:cs="Consolas"/>
          <w:sz w:val="23"/>
          <w:szCs w:val="23"/>
          <w:lang w:eastAsia="en-IN"/>
        </w:rPr>
      </w:pPr>
      <w:ins w:id="438" w:author="Unknown">
        <w:r w:rsidRPr="00AC3527">
          <w:rPr>
            <w:rFonts w:ascii="Consolas" w:eastAsia="Times New Roman" w:hAnsi="Consolas" w:cs="Consolas"/>
            <w:sz w:val="23"/>
            <w:szCs w:val="23"/>
            <w:lang w:eastAsia="en-IN"/>
          </w:rPr>
          <w:t xml:space="preserve">Richard </w:t>
        </w:r>
        <w:proofErr w:type="gramStart"/>
        <w:r w:rsidRPr="00AC3527">
          <w:rPr>
            <w:rFonts w:ascii="Consolas" w:eastAsia="Times New Roman" w:hAnsi="Consolas" w:cs="Consolas"/>
            <w:sz w:val="23"/>
            <w:szCs w:val="23"/>
            <w:lang w:eastAsia="en-IN"/>
          </w:rPr>
          <w:t>Stallman,</w:t>
        </w:r>
        <w:proofErr w:type="gramEnd"/>
        <w:r w:rsidRPr="00AC3527">
          <w:rPr>
            <w:rFonts w:ascii="Consolas" w:eastAsia="Times New Roman" w:hAnsi="Consolas" w:cs="Consolas"/>
            <w:sz w:val="23"/>
            <w:szCs w:val="23"/>
            <w:lang w:eastAsia="en-IN"/>
          </w:rPr>
          <w:t xml:space="preserve"> and Len Tower.</w:t>
        </w:r>
      </w:ins>
    </w:p>
    <w:p w:rsidR="00AC3527" w:rsidRDefault="00AC3527"/>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The cut command in UNIX is a command for cutting out the sections from each line of files and writing the result to standard output. It can be used to cut parts of a line by </w:t>
      </w:r>
      <w:r w:rsidRPr="00AC3527">
        <w:rPr>
          <w:rFonts w:ascii="Arial" w:eastAsia="Times New Roman" w:hAnsi="Arial" w:cs="Arial"/>
          <w:b/>
          <w:bCs/>
          <w:sz w:val="25"/>
          <w:lang w:eastAsia="en-IN"/>
        </w:rPr>
        <w:t>byte position, character and field</w:t>
      </w:r>
      <w:r w:rsidRPr="00AC3527">
        <w:rPr>
          <w:rFonts w:ascii="Arial" w:eastAsia="Times New Roman" w:hAnsi="Arial" w:cs="Arial"/>
          <w:sz w:val="25"/>
          <w:szCs w:val="25"/>
          <w:lang w:eastAsia="en-IN"/>
        </w:rPr>
        <w:t>. Basically the cut command slices a line and extracts the text. It is necessary to specify option with command otherwise it gives error. If more than one file name is provided then data from each file is </w:t>
      </w:r>
      <w:r w:rsidRPr="00AC3527">
        <w:rPr>
          <w:rFonts w:ascii="Arial" w:eastAsia="Times New Roman" w:hAnsi="Arial" w:cs="Arial"/>
          <w:b/>
          <w:bCs/>
          <w:sz w:val="25"/>
          <w:lang w:eastAsia="en-IN"/>
        </w:rPr>
        <w:t xml:space="preserve">not </w:t>
      </w:r>
      <w:proofErr w:type="gramStart"/>
      <w:r w:rsidRPr="00AC3527">
        <w:rPr>
          <w:rFonts w:ascii="Arial" w:eastAsia="Times New Roman" w:hAnsi="Arial" w:cs="Arial"/>
          <w:b/>
          <w:bCs/>
          <w:sz w:val="25"/>
          <w:lang w:eastAsia="en-IN"/>
        </w:rPr>
        <w:t>precedes</w:t>
      </w:r>
      <w:proofErr w:type="gramEnd"/>
      <w:r w:rsidRPr="00AC3527">
        <w:rPr>
          <w:rFonts w:ascii="Arial" w:eastAsia="Times New Roman" w:hAnsi="Arial" w:cs="Arial"/>
          <w:sz w:val="25"/>
          <w:szCs w:val="25"/>
          <w:lang w:eastAsia="en-IN"/>
        </w:rPr>
        <w:t> by its file name.</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b/>
          <w:bCs/>
          <w:sz w:val="25"/>
          <w:lang w:eastAsia="en-IN"/>
        </w:rPr>
        <w:t>Syntax:</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OPTION... [FILE]...</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Let us consider two files having name </w:t>
      </w:r>
      <w:r w:rsidRPr="00AC3527">
        <w:rPr>
          <w:rFonts w:ascii="Arial" w:eastAsia="Times New Roman" w:hAnsi="Arial" w:cs="Arial"/>
          <w:b/>
          <w:bCs/>
          <w:sz w:val="25"/>
          <w:lang w:eastAsia="en-IN"/>
        </w:rPr>
        <w:t>state.txt</w:t>
      </w:r>
      <w:r w:rsidRPr="00AC3527">
        <w:rPr>
          <w:rFonts w:ascii="Arial" w:eastAsia="Times New Roman" w:hAnsi="Arial" w:cs="Arial"/>
          <w:sz w:val="25"/>
          <w:szCs w:val="25"/>
          <w:lang w:eastAsia="en-IN"/>
        </w:rPr>
        <w:t> and </w:t>
      </w:r>
      <w:r w:rsidRPr="00AC3527">
        <w:rPr>
          <w:rFonts w:ascii="Arial" w:eastAsia="Times New Roman" w:hAnsi="Arial" w:cs="Arial"/>
          <w:b/>
          <w:bCs/>
          <w:sz w:val="25"/>
          <w:lang w:eastAsia="en-IN"/>
        </w:rPr>
        <w:t>capital.txt</w:t>
      </w:r>
      <w:r w:rsidRPr="00AC3527">
        <w:rPr>
          <w:rFonts w:ascii="Arial" w:eastAsia="Times New Roman" w:hAnsi="Arial" w:cs="Arial"/>
          <w:sz w:val="25"/>
          <w:szCs w:val="25"/>
          <w:lang w:eastAsia="en-IN"/>
        </w:rPr>
        <w:t> contains 5 names of the Indian states and capitals respectively.</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 xml:space="preserve">$ </w:t>
      </w:r>
      <w:proofErr w:type="gramStart"/>
      <w:r w:rsidRPr="00AC3527">
        <w:rPr>
          <w:rFonts w:ascii="Consolas" w:eastAsia="Times New Roman" w:hAnsi="Consolas" w:cs="Consolas"/>
          <w:sz w:val="23"/>
          <w:szCs w:val="23"/>
          <w:lang w:eastAsia="en-IN"/>
        </w:rPr>
        <w:t>cat</w:t>
      </w:r>
      <w:proofErr w:type="gramEnd"/>
      <w:r w:rsidRPr="00AC3527">
        <w:rPr>
          <w:rFonts w:ascii="Consolas" w:eastAsia="Times New Roman" w:hAnsi="Consolas" w:cs="Consolas"/>
          <w:sz w:val="23"/>
          <w:szCs w:val="23"/>
          <w:lang w:eastAsia="en-IN"/>
        </w:rPr>
        <w:t xml:space="preserve"> state.txt</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Andhra Pradesh</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Arunachal Pradesh</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Assam</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Bihar</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Chhattisgarh</w:t>
      </w:r>
    </w:p>
    <w:p w:rsidR="00AC3527" w:rsidRPr="00AC3527" w:rsidRDefault="00AC3527" w:rsidP="00AC3527">
      <w:pPr>
        <w:shd w:val="clear" w:color="auto" w:fill="FFFFFF"/>
        <w:spacing w:after="153" w:line="240" w:lineRule="auto"/>
        <w:textAlignment w:val="baseline"/>
        <w:rPr>
          <w:rFonts w:ascii="Arial" w:eastAsia="Times New Roman" w:hAnsi="Arial" w:cs="Arial"/>
          <w:sz w:val="25"/>
          <w:szCs w:val="25"/>
          <w:lang w:eastAsia="en-IN"/>
        </w:rPr>
      </w:pPr>
      <w:r w:rsidRPr="00AC3527">
        <w:rPr>
          <w:rFonts w:ascii="Arial" w:eastAsia="Times New Roman" w:hAnsi="Arial" w:cs="Arial"/>
          <w:sz w:val="25"/>
          <w:szCs w:val="25"/>
          <w:lang w:eastAsia="en-IN"/>
        </w:rPr>
        <w:t>Without any option specified it displays error.</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b/>
          <w:bCs/>
          <w:sz w:val="23"/>
          <w:lang w:eastAsia="en-IN"/>
        </w:rPr>
        <w:t>$ cut state.txt</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roofErr w:type="gramStart"/>
      <w:r w:rsidRPr="00AC3527">
        <w:rPr>
          <w:rFonts w:ascii="Consolas" w:eastAsia="Times New Roman" w:hAnsi="Consolas" w:cs="Consolas"/>
          <w:sz w:val="23"/>
          <w:szCs w:val="23"/>
          <w:lang w:eastAsia="en-IN"/>
        </w:rPr>
        <w:t>cut</w:t>
      </w:r>
      <w:proofErr w:type="gramEnd"/>
      <w:r w:rsidRPr="00AC3527">
        <w:rPr>
          <w:rFonts w:ascii="Consolas" w:eastAsia="Times New Roman" w:hAnsi="Consolas" w:cs="Consolas"/>
          <w:sz w:val="23"/>
          <w:szCs w:val="23"/>
          <w:lang w:eastAsia="en-IN"/>
        </w:rPr>
        <w:t>: you must specify a list of bytes, characters, or fields</w:t>
      </w: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AC3527">
        <w:rPr>
          <w:rFonts w:ascii="Consolas" w:eastAsia="Times New Roman" w:hAnsi="Consolas" w:cs="Consolas"/>
          <w:sz w:val="23"/>
          <w:szCs w:val="23"/>
          <w:lang w:eastAsia="en-IN"/>
        </w:rPr>
        <w:t>Try 'cut --help' for more information.</w:t>
      </w:r>
    </w:p>
    <w:p w:rsidR="00AC3527" w:rsidRPr="00AC3527" w:rsidRDefault="00AC3527" w:rsidP="00AC3527">
      <w:pPr>
        <w:shd w:val="clear" w:color="auto" w:fill="FFFFFF"/>
        <w:spacing w:after="0" w:line="240" w:lineRule="auto"/>
        <w:textAlignment w:val="baseline"/>
        <w:rPr>
          <w:rFonts w:ascii="Arial" w:eastAsia="Times New Roman" w:hAnsi="Arial" w:cs="Arial"/>
          <w:sz w:val="25"/>
          <w:szCs w:val="25"/>
          <w:lang w:eastAsia="en-IN"/>
        </w:rPr>
      </w:pPr>
      <w:r w:rsidRPr="00AC3527">
        <w:rPr>
          <w:rFonts w:ascii="Arial" w:eastAsia="Times New Roman" w:hAnsi="Arial" w:cs="Arial"/>
          <w:b/>
          <w:bCs/>
          <w:sz w:val="25"/>
          <w:lang w:eastAsia="en-IN"/>
        </w:rPr>
        <w:t>Options and their Description with examples:</w:t>
      </w:r>
    </w:p>
    <w:p w:rsidR="00AC3527" w:rsidRPr="00AC3527" w:rsidRDefault="00AC3527" w:rsidP="00AC3527">
      <w:pPr>
        <w:spacing w:after="0" w:line="240" w:lineRule="auto"/>
        <w:rPr>
          <w:ins w:id="439" w:author="Unknown"/>
          <w:rFonts w:ascii="Times New Roman" w:eastAsia="Times New Roman" w:hAnsi="Times New Roman" w:cs="Times New Roman"/>
          <w:sz w:val="24"/>
          <w:szCs w:val="24"/>
          <w:lang w:eastAsia="en-IN"/>
        </w:rPr>
      </w:pPr>
      <w:ins w:id="440" w:author="Unknown">
        <w:r w:rsidRPr="00AC3527">
          <w:rPr>
            <w:rFonts w:ascii="Arial" w:eastAsia="Times New Roman" w:hAnsi="Arial" w:cs="Arial"/>
            <w:sz w:val="25"/>
            <w:szCs w:val="25"/>
            <w:lang w:eastAsia="en-IN"/>
          </w:rPr>
          <w:br/>
        </w:r>
        <w:r w:rsidRPr="00AC3527">
          <w:rPr>
            <w:rFonts w:ascii="Arial" w:eastAsia="Times New Roman" w:hAnsi="Arial" w:cs="Arial"/>
            <w:sz w:val="25"/>
            <w:szCs w:val="25"/>
            <w:lang w:eastAsia="en-IN"/>
          </w:rPr>
          <w:br/>
        </w:r>
      </w:ins>
    </w:p>
    <w:p w:rsidR="00AC3527" w:rsidRPr="00AC3527" w:rsidRDefault="00AC3527" w:rsidP="00AC3527">
      <w:pPr>
        <w:shd w:val="clear" w:color="auto" w:fill="FFFFFF"/>
        <w:spacing w:after="0" w:line="240" w:lineRule="auto"/>
        <w:textAlignment w:val="baseline"/>
        <w:rPr>
          <w:ins w:id="441" w:author="Unknown"/>
          <w:rFonts w:ascii="Arial" w:eastAsia="Times New Roman" w:hAnsi="Arial" w:cs="Arial"/>
          <w:sz w:val="25"/>
          <w:szCs w:val="25"/>
          <w:lang w:eastAsia="en-IN"/>
        </w:rPr>
      </w:pPr>
      <w:ins w:id="442" w:author="Unknown">
        <w:r w:rsidRPr="00AC3527">
          <w:rPr>
            <w:rFonts w:ascii="Arial" w:eastAsia="Times New Roman" w:hAnsi="Arial" w:cs="Arial"/>
            <w:b/>
            <w:bCs/>
            <w:sz w:val="25"/>
            <w:lang w:eastAsia="en-IN"/>
          </w:rPr>
          <w:t>1. -</w:t>
        </w:r>
        <w:proofErr w:type="gramStart"/>
        <w:r w:rsidRPr="00AC3527">
          <w:rPr>
            <w:rFonts w:ascii="Arial" w:eastAsia="Times New Roman" w:hAnsi="Arial" w:cs="Arial"/>
            <w:b/>
            <w:bCs/>
            <w:sz w:val="25"/>
            <w:lang w:eastAsia="en-IN"/>
          </w:rPr>
          <w:t>b(</w:t>
        </w:r>
        <w:proofErr w:type="gramEnd"/>
        <w:r w:rsidRPr="00AC3527">
          <w:rPr>
            <w:rFonts w:ascii="Arial" w:eastAsia="Times New Roman" w:hAnsi="Arial" w:cs="Arial"/>
            <w:b/>
            <w:bCs/>
            <w:sz w:val="25"/>
            <w:lang w:eastAsia="en-IN"/>
          </w:rPr>
          <w:t>byte): </w:t>
        </w:r>
        <w:r w:rsidRPr="00AC3527">
          <w:rPr>
            <w:rFonts w:ascii="Arial" w:eastAsia="Times New Roman" w:hAnsi="Arial" w:cs="Arial"/>
            <w:sz w:val="25"/>
            <w:szCs w:val="25"/>
            <w:lang w:eastAsia="en-IN"/>
          </w:rPr>
          <w:t xml:space="preserve">To extract the specific bytes, you need to follow -b option with the list of byte numbers separated by comma. Range of bytes can also be specified using the </w:t>
        </w:r>
        <w:proofErr w:type="gramStart"/>
        <w:r w:rsidRPr="00AC3527">
          <w:rPr>
            <w:rFonts w:ascii="Arial" w:eastAsia="Times New Roman" w:hAnsi="Arial" w:cs="Arial"/>
            <w:sz w:val="25"/>
            <w:szCs w:val="25"/>
            <w:lang w:eastAsia="en-IN"/>
          </w:rPr>
          <w:t>hyphen(</w:t>
        </w:r>
        <w:proofErr w:type="gramEnd"/>
        <w:r w:rsidRPr="00AC3527">
          <w:rPr>
            <w:rFonts w:ascii="Arial" w:eastAsia="Times New Roman" w:hAnsi="Arial" w:cs="Arial"/>
            <w:sz w:val="25"/>
            <w:szCs w:val="25"/>
            <w:lang w:eastAsia="en-IN"/>
          </w:rPr>
          <w:t>-). It is necessary to specify list of byte numbers otherwise it gives error. </w:t>
        </w:r>
        <w:r w:rsidRPr="00AC3527">
          <w:rPr>
            <w:rFonts w:ascii="Arial" w:eastAsia="Times New Roman" w:hAnsi="Arial" w:cs="Arial"/>
            <w:b/>
            <w:bCs/>
            <w:sz w:val="25"/>
            <w:lang w:eastAsia="en-IN"/>
          </w:rPr>
          <w:t>Tabs and backspaces</w:t>
        </w:r>
        <w:r w:rsidRPr="00AC3527">
          <w:rPr>
            <w:rFonts w:ascii="Arial" w:eastAsia="Times New Roman" w:hAnsi="Arial" w:cs="Arial"/>
            <w:sz w:val="25"/>
            <w:szCs w:val="25"/>
            <w:lang w:eastAsia="en-IN"/>
          </w:rPr>
          <w:t> are treated like as a character of 1 byte.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43" w:author="Unknown"/>
          <w:rFonts w:ascii="Consolas" w:eastAsia="Times New Roman" w:hAnsi="Consolas" w:cs="Consolas"/>
          <w:sz w:val="23"/>
          <w:szCs w:val="23"/>
          <w:lang w:eastAsia="en-IN"/>
        </w:rPr>
      </w:pPr>
      <w:ins w:id="444" w:author="Unknown">
        <w:r w:rsidRPr="00AC3527">
          <w:rPr>
            <w:rFonts w:ascii="Consolas" w:eastAsia="Times New Roman" w:hAnsi="Consolas" w:cs="Consolas"/>
            <w:b/>
            <w:bCs/>
            <w:sz w:val="23"/>
            <w:lang w:eastAsia="en-IN"/>
          </w:rPr>
          <w:t>List without ranges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45" w:author="Unknown"/>
          <w:rFonts w:ascii="Consolas" w:eastAsia="Times New Roman" w:hAnsi="Consolas" w:cs="Consolas"/>
          <w:sz w:val="23"/>
          <w:szCs w:val="23"/>
          <w:lang w:eastAsia="en-IN"/>
        </w:rPr>
      </w:pPr>
      <w:ins w:id="446" w:author="Unknown">
        <w:r w:rsidRPr="00AC3527">
          <w:rPr>
            <w:rFonts w:ascii="Consolas" w:eastAsia="Times New Roman" w:hAnsi="Consolas" w:cs="Consolas"/>
            <w:b/>
            <w:bCs/>
            <w:sz w:val="23"/>
            <w:lang w:eastAsia="en-IN"/>
          </w:rPr>
          <w:t>$ cut -b 1</w:t>
        </w:r>
        <w:proofErr w:type="gramStart"/>
        <w:r w:rsidRPr="00AC3527">
          <w:rPr>
            <w:rFonts w:ascii="Consolas" w:eastAsia="Times New Roman" w:hAnsi="Consolas" w:cs="Consolas"/>
            <w:b/>
            <w:bCs/>
            <w:sz w:val="23"/>
            <w:lang w:eastAsia="en-IN"/>
          </w:rPr>
          <w:t>,2,3</w:t>
        </w:r>
        <w:proofErr w:type="gramEnd"/>
        <w:r w:rsidRPr="00AC3527">
          <w:rPr>
            <w:rFonts w:ascii="Consolas" w:eastAsia="Times New Roman" w:hAnsi="Consolas" w:cs="Consolas"/>
            <w:b/>
            <w:bCs/>
            <w:sz w:val="23"/>
            <w:lang w:eastAsia="en-IN"/>
          </w:rPr>
          <w:t xml:space="preserve">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47" w:author="Unknown"/>
          <w:rFonts w:ascii="Consolas" w:eastAsia="Times New Roman" w:hAnsi="Consolas" w:cs="Consolas"/>
          <w:sz w:val="23"/>
          <w:szCs w:val="23"/>
          <w:lang w:eastAsia="en-IN"/>
        </w:rPr>
      </w:pPr>
      <w:ins w:id="448" w:author="Unknown">
        <w:r w:rsidRPr="00AC3527">
          <w:rPr>
            <w:rFonts w:ascii="Consolas" w:eastAsia="Times New Roman" w:hAnsi="Consolas" w:cs="Consolas"/>
            <w:sz w:val="23"/>
            <w:szCs w:val="23"/>
            <w:lang w:eastAsia="en-IN"/>
          </w:rPr>
          <w:t>And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49" w:author="Unknown"/>
          <w:rFonts w:ascii="Consolas" w:eastAsia="Times New Roman" w:hAnsi="Consolas" w:cs="Consolas"/>
          <w:sz w:val="23"/>
          <w:szCs w:val="23"/>
          <w:lang w:eastAsia="en-IN"/>
        </w:rPr>
      </w:pPr>
      <w:proofErr w:type="spellStart"/>
      <w:ins w:id="450" w:author="Unknown">
        <w:r w:rsidRPr="00AC3527">
          <w:rPr>
            <w:rFonts w:ascii="Consolas" w:eastAsia="Times New Roman" w:hAnsi="Consolas" w:cs="Consolas"/>
            <w:sz w:val="23"/>
            <w:szCs w:val="23"/>
            <w:lang w:eastAsia="en-IN"/>
          </w:rPr>
          <w:t>Aru</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51" w:author="Unknown"/>
          <w:rFonts w:ascii="Consolas" w:eastAsia="Times New Roman" w:hAnsi="Consolas" w:cs="Consolas"/>
          <w:sz w:val="23"/>
          <w:szCs w:val="23"/>
          <w:lang w:eastAsia="en-IN"/>
        </w:rPr>
      </w:pPr>
      <w:ins w:id="452" w:author="Unknown">
        <w:r w:rsidRPr="00AC3527">
          <w:rPr>
            <w:rFonts w:ascii="Consolas" w:eastAsia="Times New Roman" w:hAnsi="Consolas" w:cs="Consolas"/>
            <w:sz w:val="23"/>
            <w:szCs w:val="23"/>
            <w:lang w:eastAsia="en-IN"/>
          </w:rPr>
          <w:t>Ass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53" w:author="Unknown"/>
          <w:rFonts w:ascii="Consolas" w:eastAsia="Times New Roman" w:hAnsi="Consolas" w:cs="Consolas"/>
          <w:sz w:val="23"/>
          <w:szCs w:val="23"/>
          <w:lang w:eastAsia="en-IN"/>
        </w:rPr>
      </w:pPr>
      <w:proofErr w:type="spellStart"/>
      <w:ins w:id="454" w:author="Unknown">
        <w:r w:rsidRPr="00AC3527">
          <w:rPr>
            <w:rFonts w:ascii="Consolas" w:eastAsia="Times New Roman" w:hAnsi="Consolas" w:cs="Consolas"/>
            <w:sz w:val="23"/>
            <w:szCs w:val="23"/>
            <w:lang w:eastAsia="en-IN"/>
          </w:rPr>
          <w:t>Bih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55" w:author="Unknown"/>
          <w:rFonts w:ascii="Consolas" w:eastAsia="Times New Roman" w:hAnsi="Consolas" w:cs="Consolas"/>
          <w:sz w:val="23"/>
          <w:szCs w:val="23"/>
          <w:lang w:eastAsia="en-IN"/>
        </w:rPr>
      </w:pPr>
      <w:proofErr w:type="spellStart"/>
      <w:ins w:id="456" w:author="Unknown">
        <w:r w:rsidRPr="00AC3527">
          <w:rPr>
            <w:rFonts w:ascii="Consolas" w:eastAsia="Times New Roman" w:hAnsi="Consolas" w:cs="Consolas"/>
            <w:sz w:val="23"/>
            <w:szCs w:val="23"/>
            <w:lang w:eastAsia="en-IN"/>
          </w:rPr>
          <w:lastRenderedPageBreak/>
          <w:t>Chh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57"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58" w:author="Unknown"/>
          <w:rFonts w:ascii="Consolas" w:eastAsia="Times New Roman" w:hAnsi="Consolas" w:cs="Consolas"/>
          <w:sz w:val="23"/>
          <w:szCs w:val="23"/>
          <w:lang w:eastAsia="en-IN"/>
        </w:rPr>
      </w:pPr>
      <w:ins w:id="459" w:author="Unknown">
        <w:r w:rsidRPr="00AC3527">
          <w:rPr>
            <w:rFonts w:ascii="Consolas" w:eastAsia="Times New Roman" w:hAnsi="Consolas" w:cs="Consolas"/>
            <w:b/>
            <w:bCs/>
            <w:sz w:val="23"/>
            <w:lang w:eastAsia="en-IN"/>
          </w:rPr>
          <w:t>List with ranges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0" w:author="Unknown"/>
          <w:rFonts w:ascii="Consolas" w:eastAsia="Times New Roman" w:hAnsi="Consolas" w:cs="Consolas"/>
          <w:sz w:val="23"/>
          <w:szCs w:val="23"/>
          <w:lang w:eastAsia="en-IN"/>
        </w:rPr>
      </w:pPr>
      <w:ins w:id="461" w:author="Unknown">
        <w:r w:rsidRPr="00AC3527">
          <w:rPr>
            <w:rFonts w:ascii="Consolas" w:eastAsia="Times New Roman" w:hAnsi="Consolas" w:cs="Consolas"/>
            <w:b/>
            <w:bCs/>
            <w:sz w:val="23"/>
            <w:lang w:eastAsia="en-IN"/>
          </w:rPr>
          <w:t>$ cut -b 1-3</w:t>
        </w:r>
        <w:proofErr w:type="gramStart"/>
        <w:r w:rsidRPr="00AC3527">
          <w:rPr>
            <w:rFonts w:ascii="Consolas" w:eastAsia="Times New Roman" w:hAnsi="Consolas" w:cs="Consolas"/>
            <w:b/>
            <w:bCs/>
            <w:sz w:val="23"/>
            <w:lang w:eastAsia="en-IN"/>
          </w:rPr>
          <w:t>,5</w:t>
        </w:r>
        <w:proofErr w:type="gramEnd"/>
        <w:r w:rsidRPr="00AC3527">
          <w:rPr>
            <w:rFonts w:ascii="Consolas" w:eastAsia="Times New Roman" w:hAnsi="Consolas" w:cs="Consolas"/>
            <w:b/>
            <w:bCs/>
            <w:sz w:val="23"/>
            <w:lang w:eastAsia="en-IN"/>
          </w:rPr>
          <w:t>-7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2" w:author="Unknown"/>
          <w:rFonts w:ascii="Consolas" w:eastAsia="Times New Roman" w:hAnsi="Consolas" w:cs="Consolas"/>
          <w:sz w:val="23"/>
          <w:szCs w:val="23"/>
          <w:lang w:eastAsia="en-IN"/>
        </w:rPr>
      </w:pPr>
      <w:proofErr w:type="spellStart"/>
      <w:ins w:id="463" w:author="Unknown">
        <w:r w:rsidRPr="00AC3527">
          <w:rPr>
            <w:rFonts w:ascii="Consolas" w:eastAsia="Times New Roman" w:hAnsi="Consolas" w:cs="Consolas"/>
            <w:sz w:val="23"/>
            <w:szCs w:val="23"/>
            <w:lang w:eastAsia="en-IN"/>
          </w:rPr>
          <w:t>Andra</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4" w:author="Unknown"/>
          <w:rFonts w:ascii="Consolas" w:eastAsia="Times New Roman" w:hAnsi="Consolas" w:cs="Consolas"/>
          <w:sz w:val="23"/>
          <w:szCs w:val="23"/>
          <w:lang w:eastAsia="en-IN"/>
        </w:rPr>
      </w:pPr>
      <w:proofErr w:type="spellStart"/>
      <w:ins w:id="465" w:author="Unknown">
        <w:r w:rsidRPr="00AC3527">
          <w:rPr>
            <w:rFonts w:ascii="Consolas" w:eastAsia="Times New Roman" w:hAnsi="Consolas" w:cs="Consolas"/>
            <w:sz w:val="23"/>
            <w:szCs w:val="23"/>
            <w:lang w:eastAsia="en-IN"/>
          </w:rPr>
          <w:t>Aruach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6" w:author="Unknown"/>
          <w:rFonts w:ascii="Consolas" w:eastAsia="Times New Roman" w:hAnsi="Consolas" w:cs="Consolas"/>
          <w:sz w:val="23"/>
          <w:szCs w:val="23"/>
          <w:lang w:eastAsia="en-IN"/>
        </w:rPr>
      </w:pPr>
      <w:proofErr w:type="spellStart"/>
      <w:ins w:id="467" w:author="Unknown">
        <w:r w:rsidRPr="00AC3527">
          <w:rPr>
            <w:rFonts w:ascii="Consolas" w:eastAsia="Times New Roman" w:hAnsi="Consolas" w:cs="Consolas"/>
            <w:sz w:val="23"/>
            <w:szCs w:val="23"/>
            <w:lang w:eastAsia="en-IN"/>
          </w:rPr>
          <w:t>Assm</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8" w:author="Unknown"/>
          <w:rFonts w:ascii="Consolas" w:eastAsia="Times New Roman" w:hAnsi="Consolas" w:cs="Consolas"/>
          <w:sz w:val="23"/>
          <w:szCs w:val="23"/>
          <w:lang w:eastAsia="en-IN"/>
        </w:rPr>
      </w:pPr>
      <w:proofErr w:type="spellStart"/>
      <w:ins w:id="469" w:author="Unknown">
        <w:r w:rsidRPr="00AC3527">
          <w:rPr>
            <w:rFonts w:ascii="Consolas" w:eastAsia="Times New Roman" w:hAnsi="Consolas" w:cs="Consolas"/>
            <w:sz w:val="23"/>
            <w:szCs w:val="23"/>
            <w:lang w:eastAsia="en-IN"/>
          </w:rPr>
          <w:t>Bihr</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0" w:author="Unknown"/>
          <w:rFonts w:ascii="Consolas" w:eastAsia="Times New Roman" w:hAnsi="Consolas" w:cs="Consolas"/>
          <w:sz w:val="23"/>
          <w:szCs w:val="23"/>
          <w:lang w:eastAsia="en-IN"/>
        </w:rPr>
      </w:pPr>
      <w:proofErr w:type="spellStart"/>
      <w:ins w:id="471" w:author="Unknown">
        <w:r w:rsidRPr="00AC3527">
          <w:rPr>
            <w:rFonts w:ascii="Consolas" w:eastAsia="Times New Roman" w:hAnsi="Consolas" w:cs="Consolas"/>
            <w:sz w:val="23"/>
            <w:szCs w:val="23"/>
            <w:lang w:eastAsia="en-IN"/>
          </w:rPr>
          <w:t>Chhtti</w:t>
        </w:r>
        <w:proofErr w:type="spellEnd"/>
      </w:ins>
    </w:p>
    <w:p w:rsidR="00AC3527" w:rsidRPr="00AC3527" w:rsidRDefault="00AC3527" w:rsidP="00AC3527">
      <w:pPr>
        <w:shd w:val="clear" w:color="auto" w:fill="FFFFFF"/>
        <w:spacing w:after="153" w:line="240" w:lineRule="auto"/>
        <w:textAlignment w:val="baseline"/>
        <w:rPr>
          <w:ins w:id="472" w:author="Unknown"/>
          <w:rFonts w:ascii="Arial" w:eastAsia="Times New Roman" w:hAnsi="Arial" w:cs="Arial"/>
          <w:sz w:val="25"/>
          <w:szCs w:val="25"/>
          <w:lang w:eastAsia="en-IN"/>
        </w:rPr>
      </w:pPr>
      <w:ins w:id="473" w:author="Unknown">
        <w:r w:rsidRPr="00AC3527">
          <w:rPr>
            <w:rFonts w:ascii="Arial" w:eastAsia="Times New Roman" w:hAnsi="Arial" w:cs="Arial"/>
            <w:sz w:val="25"/>
            <w:szCs w:val="25"/>
            <w:lang w:eastAsia="en-IN"/>
          </w:rPr>
          <w:t xml:space="preserve">It uses a special form for selecting bytes from beginning </w:t>
        </w:r>
        <w:proofErr w:type="spellStart"/>
        <w:r w:rsidRPr="00AC3527">
          <w:rPr>
            <w:rFonts w:ascii="Arial" w:eastAsia="Times New Roman" w:hAnsi="Arial" w:cs="Arial"/>
            <w:sz w:val="25"/>
            <w:szCs w:val="25"/>
            <w:lang w:eastAsia="en-IN"/>
          </w:rPr>
          <w:t>upto</w:t>
        </w:r>
        <w:proofErr w:type="spellEnd"/>
        <w:r w:rsidRPr="00AC3527">
          <w:rPr>
            <w:rFonts w:ascii="Arial" w:eastAsia="Times New Roman" w:hAnsi="Arial" w:cs="Arial"/>
            <w:sz w:val="25"/>
            <w:szCs w:val="25"/>
            <w:lang w:eastAsia="en-IN"/>
          </w:rPr>
          <w:t xml:space="preserve"> the end of the 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474" w:author="Unknown"/>
          <w:rFonts w:ascii="Consolas" w:eastAsia="Times New Roman" w:hAnsi="Consolas" w:cs="Consolas"/>
          <w:sz w:val="23"/>
          <w:szCs w:val="23"/>
          <w:lang w:eastAsia="en-IN"/>
        </w:rPr>
      </w:pPr>
      <w:ins w:id="475" w:author="Unknown">
        <w:r w:rsidRPr="00AC3527">
          <w:rPr>
            <w:rFonts w:ascii="Consolas" w:eastAsia="Times New Roman" w:hAnsi="Consolas" w:cs="Consolas"/>
            <w:sz w:val="23"/>
            <w:szCs w:val="23"/>
            <w:lang w:eastAsia="en-IN"/>
          </w:rPr>
          <w:t>In this, 1- indicate from 1st byte to end byte of a 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6" w:author="Unknown"/>
          <w:rFonts w:ascii="Consolas" w:eastAsia="Times New Roman" w:hAnsi="Consolas" w:cs="Consolas"/>
          <w:sz w:val="23"/>
          <w:szCs w:val="23"/>
          <w:lang w:eastAsia="en-IN"/>
        </w:rPr>
      </w:pPr>
      <w:ins w:id="477" w:author="Unknown">
        <w:r w:rsidRPr="00AC3527">
          <w:rPr>
            <w:rFonts w:ascii="Consolas" w:eastAsia="Times New Roman" w:hAnsi="Consolas" w:cs="Consolas"/>
            <w:b/>
            <w:bCs/>
            <w:sz w:val="23"/>
            <w:lang w:eastAsia="en-IN"/>
          </w:rPr>
          <w:t>$ cut -b 1-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8" w:author="Unknown"/>
          <w:rFonts w:ascii="Consolas" w:eastAsia="Times New Roman" w:hAnsi="Consolas" w:cs="Consolas"/>
          <w:sz w:val="23"/>
          <w:szCs w:val="23"/>
          <w:lang w:eastAsia="en-IN"/>
        </w:rPr>
      </w:pPr>
      <w:ins w:id="479"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0" w:author="Unknown"/>
          <w:rFonts w:ascii="Consolas" w:eastAsia="Times New Roman" w:hAnsi="Consolas" w:cs="Consolas"/>
          <w:sz w:val="23"/>
          <w:szCs w:val="23"/>
          <w:lang w:eastAsia="en-IN"/>
        </w:rPr>
      </w:pPr>
      <w:ins w:id="481" w:author="Unknown">
        <w:r w:rsidRPr="00AC3527">
          <w:rPr>
            <w:rFonts w:ascii="Consolas" w:eastAsia="Times New Roman" w:hAnsi="Consolas" w:cs="Consolas"/>
            <w:sz w:val="23"/>
            <w:szCs w:val="23"/>
            <w:lang w:eastAsia="en-IN"/>
          </w:rPr>
          <w:t>Arunachal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2" w:author="Unknown"/>
          <w:rFonts w:ascii="Consolas" w:eastAsia="Times New Roman" w:hAnsi="Consolas" w:cs="Consolas"/>
          <w:sz w:val="23"/>
          <w:szCs w:val="23"/>
          <w:lang w:eastAsia="en-IN"/>
        </w:rPr>
      </w:pPr>
      <w:ins w:id="483"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4" w:author="Unknown"/>
          <w:rFonts w:ascii="Consolas" w:eastAsia="Times New Roman" w:hAnsi="Consolas" w:cs="Consolas"/>
          <w:sz w:val="23"/>
          <w:szCs w:val="23"/>
          <w:lang w:eastAsia="en-IN"/>
        </w:rPr>
      </w:pPr>
      <w:ins w:id="485"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6" w:author="Unknown"/>
          <w:rFonts w:ascii="Consolas" w:eastAsia="Times New Roman" w:hAnsi="Consolas" w:cs="Consolas"/>
          <w:sz w:val="23"/>
          <w:szCs w:val="23"/>
          <w:lang w:eastAsia="en-IN"/>
        </w:rPr>
      </w:pPr>
      <w:ins w:id="487"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8"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9" w:author="Unknown"/>
          <w:rFonts w:ascii="Consolas" w:eastAsia="Times New Roman" w:hAnsi="Consolas" w:cs="Consolas"/>
          <w:sz w:val="23"/>
          <w:szCs w:val="23"/>
          <w:lang w:eastAsia="en-IN"/>
        </w:rPr>
      </w:pPr>
      <w:ins w:id="490" w:author="Unknown">
        <w:r w:rsidRPr="00AC3527">
          <w:rPr>
            <w:rFonts w:ascii="Consolas" w:eastAsia="Times New Roman" w:hAnsi="Consolas" w:cs="Consolas"/>
            <w:sz w:val="23"/>
            <w:szCs w:val="23"/>
            <w:lang w:eastAsia="en-IN"/>
          </w:rPr>
          <w:t>In this, -3 indicate from 1st byte to 3rd byte of a 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1" w:author="Unknown"/>
          <w:rFonts w:ascii="Consolas" w:eastAsia="Times New Roman" w:hAnsi="Consolas" w:cs="Consolas"/>
          <w:sz w:val="23"/>
          <w:szCs w:val="23"/>
          <w:lang w:eastAsia="en-IN"/>
        </w:rPr>
      </w:pPr>
      <w:ins w:id="492" w:author="Unknown">
        <w:r w:rsidRPr="00AC3527">
          <w:rPr>
            <w:rFonts w:ascii="Consolas" w:eastAsia="Times New Roman" w:hAnsi="Consolas" w:cs="Consolas"/>
            <w:b/>
            <w:bCs/>
            <w:sz w:val="23"/>
            <w:lang w:eastAsia="en-IN"/>
          </w:rPr>
          <w:t>$ cut -b -3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3" w:author="Unknown"/>
          <w:rFonts w:ascii="Consolas" w:eastAsia="Times New Roman" w:hAnsi="Consolas" w:cs="Consolas"/>
          <w:sz w:val="23"/>
          <w:szCs w:val="23"/>
          <w:lang w:eastAsia="en-IN"/>
        </w:rPr>
      </w:pPr>
      <w:ins w:id="494" w:author="Unknown">
        <w:r w:rsidRPr="00AC3527">
          <w:rPr>
            <w:rFonts w:ascii="Consolas" w:eastAsia="Times New Roman" w:hAnsi="Consolas" w:cs="Consolas"/>
            <w:sz w:val="23"/>
            <w:szCs w:val="23"/>
            <w:lang w:eastAsia="en-IN"/>
          </w:rPr>
          <w:t>And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5" w:author="Unknown"/>
          <w:rFonts w:ascii="Consolas" w:eastAsia="Times New Roman" w:hAnsi="Consolas" w:cs="Consolas"/>
          <w:sz w:val="23"/>
          <w:szCs w:val="23"/>
          <w:lang w:eastAsia="en-IN"/>
        </w:rPr>
      </w:pPr>
      <w:proofErr w:type="spellStart"/>
      <w:ins w:id="496" w:author="Unknown">
        <w:r w:rsidRPr="00AC3527">
          <w:rPr>
            <w:rFonts w:ascii="Consolas" w:eastAsia="Times New Roman" w:hAnsi="Consolas" w:cs="Consolas"/>
            <w:sz w:val="23"/>
            <w:szCs w:val="23"/>
            <w:lang w:eastAsia="en-IN"/>
          </w:rPr>
          <w:t>Aru</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7" w:author="Unknown"/>
          <w:rFonts w:ascii="Consolas" w:eastAsia="Times New Roman" w:hAnsi="Consolas" w:cs="Consolas"/>
          <w:sz w:val="23"/>
          <w:szCs w:val="23"/>
          <w:lang w:eastAsia="en-IN"/>
        </w:rPr>
      </w:pPr>
      <w:ins w:id="498" w:author="Unknown">
        <w:r w:rsidRPr="00AC3527">
          <w:rPr>
            <w:rFonts w:ascii="Consolas" w:eastAsia="Times New Roman" w:hAnsi="Consolas" w:cs="Consolas"/>
            <w:sz w:val="23"/>
            <w:szCs w:val="23"/>
            <w:lang w:eastAsia="en-IN"/>
          </w:rPr>
          <w:t>Ass</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9" w:author="Unknown"/>
          <w:rFonts w:ascii="Consolas" w:eastAsia="Times New Roman" w:hAnsi="Consolas" w:cs="Consolas"/>
          <w:sz w:val="23"/>
          <w:szCs w:val="23"/>
          <w:lang w:eastAsia="en-IN"/>
        </w:rPr>
      </w:pPr>
      <w:proofErr w:type="spellStart"/>
      <w:ins w:id="500" w:author="Unknown">
        <w:r w:rsidRPr="00AC3527">
          <w:rPr>
            <w:rFonts w:ascii="Consolas" w:eastAsia="Times New Roman" w:hAnsi="Consolas" w:cs="Consolas"/>
            <w:sz w:val="23"/>
            <w:szCs w:val="23"/>
            <w:lang w:eastAsia="en-IN"/>
          </w:rPr>
          <w:t>Bih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1" w:author="Unknown"/>
          <w:rFonts w:ascii="Consolas" w:eastAsia="Times New Roman" w:hAnsi="Consolas" w:cs="Consolas"/>
          <w:sz w:val="23"/>
          <w:szCs w:val="23"/>
          <w:lang w:eastAsia="en-IN"/>
        </w:rPr>
      </w:pPr>
      <w:proofErr w:type="spellStart"/>
      <w:ins w:id="502" w:author="Unknown">
        <w:r w:rsidRPr="00AC3527">
          <w:rPr>
            <w:rFonts w:ascii="Consolas" w:eastAsia="Times New Roman" w:hAnsi="Consolas" w:cs="Consolas"/>
            <w:sz w:val="23"/>
            <w:szCs w:val="23"/>
            <w:lang w:eastAsia="en-IN"/>
          </w:rPr>
          <w:t>Chh</w:t>
        </w:r>
        <w:proofErr w:type="spellEnd"/>
      </w:ins>
    </w:p>
    <w:p w:rsidR="00AC3527" w:rsidRPr="00AC3527" w:rsidRDefault="00AC3527" w:rsidP="00AC3527">
      <w:pPr>
        <w:shd w:val="clear" w:color="auto" w:fill="FFFFFF"/>
        <w:spacing w:after="0" w:line="240" w:lineRule="auto"/>
        <w:textAlignment w:val="baseline"/>
        <w:rPr>
          <w:ins w:id="503" w:author="Unknown"/>
          <w:rFonts w:ascii="Arial" w:eastAsia="Times New Roman" w:hAnsi="Arial" w:cs="Arial"/>
          <w:sz w:val="25"/>
          <w:szCs w:val="25"/>
          <w:lang w:eastAsia="en-IN"/>
        </w:rPr>
      </w:pPr>
      <w:ins w:id="504" w:author="Unknown">
        <w:r w:rsidRPr="00AC3527">
          <w:rPr>
            <w:rFonts w:ascii="Arial" w:eastAsia="Times New Roman" w:hAnsi="Arial" w:cs="Arial"/>
            <w:b/>
            <w:bCs/>
            <w:sz w:val="25"/>
            <w:lang w:eastAsia="en-IN"/>
          </w:rPr>
          <w:t>2. -c (column):</w:t>
        </w:r>
        <w:r w:rsidRPr="00AC3527">
          <w:rPr>
            <w:rFonts w:ascii="Arial" w:eastAsia="Times New Roman" w:hAnsi="Arial" w:cs="Arial"/>
            <w:sz w:val="25"/>
            <w:szCs w:val="25"/>
            <w:lang w:eastAsia="en-IN"/>
          </w:rPr>
          <w:t xml:space="preserve"> To cut by character use the -c option. This selects the characters given to the -c option. This can be a list of numbers separated comma or a range of numbers separated by </w:t>
        </w:r>
        <w:proofErr w:type="gramStart"/>
        <w:r w:rsidRPr="00AC3527">
          <w:rPr>
            <w:rFonts w:ascii="Arial" w:eastAsia="Times New Roman" w:hAnsi="Arial" w:cs="Arial"/>
            <w:sz w:val="25"/>
            <w:szCs w:val="25"/>
            <w:lang w:eastAsia="en-IN"/>
          </w:rPr>
          <w:t>hyphen(</w:t>
        </w:r>
        <w:proofErr w:type="gramEnd"/>
        <w:r w:rsidRPr="00AC3527">
          <w:rPr>
            <w:rFonts w:ascii="Arial" w:eastAsia="Times New Roman" w:hAnsi="Arial" w:cs="Arial"/>
            <w:sz w:val="25"/>
            <w:szCs w:val="25"/>
            <w:lang w:eastAsia="en-IN"/>
          </w:rPr>
          <w:t>-). </w:t>
        </w:r>
        <w:r w:rsidRPr="00AC3527">
          <w:rPr>
            <w:rFonts w:ascii="Arial" w:eastAsia="Times New Roman" w:hAnsi="Arial" w:cs="Arial"/>
            <w:b/>
            <w:bCs/>
            <w:sz w:val="25"/>
            <w:lang w:eastAsia="en-IN"/>
          </w:rPr>
          <w:t>Tabs and backspaces</w:t>
        </w:r>
        <w:r w:rsidRPr="00AC3527">
          <w:rPr>
            <w:rFonts w:ascii="Arial" w:eastAsia="Times New Roman" w:hAnsi="Arial" w:cs="Arial"/>
            <w:sz w:val="25"/>
            <w:szCs w:val="25"/>
            <w:lang w:eastAsia="en-IN"/>
          </w:rPr>
          <w:t> are treated as a character. It is necessary to specify list of character numbers otherwise it gives error with this option.</w:t>
        </w:r>
      </w:ins>
    </w:p>
    <w:p w:rsidR="00AC3527" w:rsidRPr="00AC3527" w:rsidRDefault="00AC3527" w:rsidP="00AC3527">
      <w:pPr>
        <w:shd w:val="clear" w:color="auto" w:fill="FFFFFF"/>
        <w:spacing w:after="0" w:line="240" w:lineRule="auto"/>
        <w:textAlignment w:val="baseline"/>
        <w:rPr>
          <w:ins w:id="505" w:author="Unknown"/>
          <w:rFonts w:ascii="Arial" w:eastAsia="Times New Roman" w:hAnsi="Arial" w:cs="Arial"/>
          <w:sz w:val="25"/>
          <w:szCs w:val="25"/>
          <w:lang w:eastAsia="en-IN"/>
        </w:rPr>
      </w:pPr>
      <w:ins w:id="506" w:author="Unknown">
        <w:r w:rsidRPr="00AC3527">
          <w:rPr>
            <w:rFonts w:ascii="Arial" w:eastAsia="Times New Roman" w:hAnsi="Arial" w:cs="Arial"/>
            <w:b/>
            <w:bCs/>
            <w:sz w:val="25"/>
            <w:lang w:eastAsia="en-IN"/>
          </w:rPr>
          <w:t>Syntax:</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7" w:author="Unknown"/>
          <w:rFonts w:ascii="Consolas" w:eastAsia="Times New Roman" w:hAnsi="Consolas" w:cs="Consolas"/>
          <w:sz w:val="23"/>
          <w:szCs w:val="23"/>
          <w:lang w:eastAsia="en-IN"/>
        </w:rPr>
      </w:pPr>
      <w:ins w:id="508" w:author="Unknown">
        <w:r w:rsidRPr="00AC3527">
          <w:rPr>
            <w:rFonts w:ascii="Consolas" w:eastAsia="Times New Roman" w:hAnsi="Consolas" w:cs="Consolas"/>
            <w:b/>
            <w:bCs/>
            <w:sz w:val="23"/>
            <w:lang w:eastAsia="en-IN"/>
          </w:rPr>
          <w:t>$cut -c [(k)-(n)</w:t>
        </w:r>
        <w:proofErr w:type="gramStart"/>
        <w:r w:rsidRPr="00AC3527">
          <w:rPr>
            <w:rFonts w:ascii="Consolas" w:eastAsia="Times New Roman" w:hAnsi="Consolas" w:cs="Consolas"/>
            <w:b/>
            <w:bCs/>
            <w:sz w:val="23"/>
            <w:lang w:eastAsia="en-IN"/>
          </w:rPr>
          <w:t>/(</w:t>
        </w:r>
        <w:proofErr w:type="gramEnd"/>
        <w:r w:rsidRPr="00AC3527">
          <w:rPr>
            <w:rFonts w:ascii="Consolas" w:eastAsia="Times New Roman" w:hAnsi="Consolas" w:cs="Consolas"/>
            <w:b/>
            <w:bCs/>
            <w:sz w:val="23"/>
            <w:lang w:eastAsia="en-IN"/>
          </w:rPr>
          <w:t>k),(n)/(n)] filename</w:t>
        </w:r>
      </w:ins>
    </w:p>
    <w:p w:rsidR="00AC3527" w:rsidRPr="00AC3527" w:rsidRDefault="00AC3527" w:rsidP="00AC3527">
      <w:pPr>
        <w:shd w:val="clear" w:color="auto" w:fill="FFFFFF"/>
        <w:spacing w:after="0" w:line="240" w:lineRule="auto"/>
        <w:textAlignment w:val="baseline"/>
        <w:rPr>
          <w:ins w:id="509" w:author="Unknown"/>
          <w:rFonts w:ascii="Arial" w:eastAsia="Times New Roman" w:hAnsi="Arial" w:cs="Arial"/>
          <w:sz w:val="25"/>
          <w:szCs w:val="25"/>
          <w:lang w:eastAsia="en-IN"/>
        </w:rPr>
      </w:pPr>
      <w:proofErr w:type="spellStart"/>
      <w:ins w:id="510" w:author="Unknown">
        <w:r w:rsidRPr="00AC3527">
          <w:rPr>
            <w:rFonts w:ascii="Arial" w:eastAsia="Times New Roman" w:hAnsi="Arial" w:cs="Arial"/>
            <w:sz w:val="25"/>
            <w:szCs w:val="25"/>
            <w:lang w:eastAsia="en-IN"/>
          </w:rPr>
          <w:t>Here</w:t>
        </w:r>
        <w:proofErr w:type="gramStart"/>
        <w:r w:rsidRPr="00AC3527">
          <w:rPr>
            <w:rFonts w:ascii="Arial" w:eastAsia="Times New Roman" w:hAnsi="Arial" w:cs="Arial"/>
            <w:sz w:val="25"/>
            <w:szCs w:val="25"/>
            <w:lang w:eastAsia="en-IN"/>
          </w:rPr>
          <w:t>,</w:t>
        </w:r>
        <w:r w:rsidRPr="00AC3527">
          <w:rPr>
            <w:rFonts w:ascii="Arial" w:eastAsia="Times New Roman" w:hAnsi="Arial" w:cs="Arial"/>
            <w:b/>
            <w:bCs/>
            <w:sz w:val="25"/>
            <w:lang w:eastAsia="en-IN"/>
          </w:rPr>
          <w:t>k</w:t>
        </w:r>
        <w:proofErr w:type="spellEnd"/>
        <w:proofErr w:type="gramEnd"/>
        <w:r w:rsidRPr="00AC3527">
          <w:rPr>
            <w:rFonts w:ascii="Arial" w:eastAsia="Times New Roman" w:hAnsi="Arial" w:cs="Arial"/>
            <w:sz w:val="25"/>
            <w:szCs w:val="25"/>
            <w:lang w:eastAsia="en-IN"/>
          </w:rPr>
          <w:t> denotes the starting position of the character and </w:t>
        </w:r>
        <w:r w:rsidRPr="00AC3527">
          <w:rPr>
            <w:rFonts w:ascii="Arial" w:eastAsia="Times New Roman" w:hAnsi="Arial" w:cs="Arial"/>
            <w:b/>
            <w:bCs/>
            <w:sz w:val="25"/>
            <w:lang w:eastAsia="en-IN"/>
          </w:rPr>
          <w:t>n</w:t>
        </w:r>
        <w:r w:rsidRPr="00AC3527">
          <w:rPr>
            <w:rFonts w:ascii="Arial" w:eastAsia="Times New Roman" w:hAnsi="Arial" w:cs="Arial"/>
            <w:sz w:val="25"/>
            <w:szCs w:val="25"/>
            <w:lang w:eastAsia="en-IN"/>
          </w:rPr>
          <w:t> denotes the ending position of the character in each line, if </w:t>
        </w:r>
        <w:r w:rsidRPr="00AC3527">
          <w:rPr>
            <w:rFonts w:ascii="Arial" w:eastAsia="Times New Roman" w:hAnsi="Arial" w:cs="Arial"/>
            <w:i/>
            <w:iCs/>
            <w:sz w:val="25"/>
            <w:lang w:eastAsia="en-IN"/>
          </w:rPr>
          <w:t>k</w:t>
        </w:r>
        <w:r w:rsidRPr="00AC3527">
          <w:rPr>
            <w:rFonts w:ascii="Arial" w:eastAsia="Times New Roman" w:hAnsi="Arial" w:cs="Arial"/>
            <w:sz w:val="25"/>
            <w:szCs w:val="25"/>
            <w:lang w:eastAsia="en-IN"/>
          </w:rPr>
          <w:t> and </w:t>
        </w:r>
        <w:r w:rsidRPr="00AC3527">
          <w:rPr>
            <w:rFonts w:ascii="Arial" w:eastAsia="Times New Roman" w:hAnsi="Arial" w:cs="Arial"/>
            <w:i/>
            <w:iCs/>
            <w:sz w:val="25"/>
            <w:lang w:eastAsia="en-IN"/>
          </w:rPr>
          <w:t>n</w:t>
        </w:r>
        <w:r w:rsidRPr="00AC3527">
          <w:rPr>
            <w:rFonts w:ascii="Arial" w:eastAsia="Times New Roman" w:hAnsi="Arial" w:cs="Arial"/>
            <w:sz w:val="25"/>
            <w:szCs w:val="25"/>
            <w:lang w:eastAsia="en-IN"/>
          </w:rPr>
          <w:t> are separated by “-” otherwise they are only the position of character in each line from the file taken as an input.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1" w:author="Unknown"/>
          <w:rFonts w:ascii="Consolas" w:eastAsia="Times New Roman" w:hAnsi="Consolas" w:cs="Consolas"/>
          <w:sz w:val="23"/>
          <w:szCs w:val="23"/>
          <w:lang w:eastAsia="en-IN"/>
        </w:rPr>
      </w:pPr>
      <w:ins w:id="512" w:author="Unknown">
        <w:r w:rsidRPr="00AC3527">
          <w:rPr>
            <w:rFonts w:ascii="Consolas" w:eastAsia="Times New Roman" w:hAnsi="Consolas" w:cs="Consolas"/>
            <w:b/>
            <w:bCs/>
            <w:sz w:val="23"/>
            <w:lang w:eastAsia="en-IN"/>
          </w:rPr>
          <w:t>$ cut -c 2</w:t>
        </w:r>
        <w:proofErr w:type="gramStart"/>
        <w:r w:rsidRPr="00AC3527">
          <w:rPr>
            <w:rFonts w:ascii="Consolas" w:eastAsia="Times New Roman" w:hAnsi="Consolas" w:cs="Consolas"/>
            <w:b/>
            <w:bCs/>
            <w:sz w:val="23"/>
            <w:lang w:eastAsia="en-IN"/>
          </w:rPr>
          <w:t>,5,7</w:t>
        </w:r>
        <w:proofErr w:type="gramEnd"/>
        <w:r w:rsidRPr="00AC3527">
          <w:rPr>
            <w:rFonts w:ascii="Consolas" w:eastAsia="Times New Roman" w:hAnsi="Consolas" w:cs="Consolas"/>
            <w:b/>
            <w:bCs/>
            <w:sz w:val="23"/>
            <w:lang w:eastAsia="en-IN"/>
          </w:rPr>
          <w:t xml:space="preserve">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3" w:author="Unknown"/>
          <w:rFonts w:ascii="Consolas" w:eastAsia="Times New Roman" w:hAnsi="Consolas" w:cs="Consolas"/>
          <w:sz w:val="23"/>
          <w:szCs w:val="23"/>
          <w:lang w:eastAsia="en-IN"/>
        </w:rPr>
      </w:pPr>
      <w:proofErr w:type="gramStart"/>
      <w:ins w:id="514" w:author="Unknown">
        <w:r w:rsidRPr="00AC3527">
          <w:rPr>
            <w:rFonts w:ascii="Consolas" w:eastAsia="Times New Roman" w:hAnsi="Consolas" w:cs="Consolas"/>
            <w:sz w:val="23"/>
            <w:szCs w:val="23"/>
            <w:lang w:eastAsia="en-IN"/>
          </w:rPr>
          <w:t>nr</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5" w:author="Unknown"/>
          <w:rFonts w:ascii="Consolas" w:eastAsia="Times New Roman" w:hAnsi="Consolas" w:cs="Consolas"/>
          <w:sz w:val="23"/>
          <w:szCs w:val="23"/>
          <w:lang w:eastAsia="en-IN"/>
        </w:rPr>
      </w:pPr>
      <w:proofErr w:type="gramStart"/>
      <w:ins w:id="516" w:author="Unknown">
        <w:r w:rsidRPr="00AC3527">
          <w:rPr>
            <w:rFonts w:ascii="Consolas" w:eastAsia="Times New Roman" w:hAnsi="Consolas" w:cs="Consolas"/>
            <w:sz w:val="23"/>
            <w:szCs w:val="23"/>
            <w:lang w:eastAsia="en-IN"/>
          </w:rPr>
          <w:t>rah</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7" w:author="Unknown"/>
          <w:rFonts w:ascii="Consolas" w:eastAsia="Times New Roman" w:hAnsi="Consolas" w:cs="Consolas"/>
          <w:sz w:val="23"/>
          <w:szCs w:val="23"/>
          <w:lang w:eastAsia="en-IN"/>
        </w:rPr>
      </w:pPr>
      <w:proofErr w:type="spellStart"/>
      <w:proofErr w:type="gramStart"/>
      <w:ins w:id="518" w:author="Unknown">
        <w:r w:rsidRPr="00AC3527">
          <w:rPr>
            <w:rFonts w:ascii="Consolas" w:eastAsia="Times New Roman" w:hAnsi="Consolas" w:cs="Consolas"/>
            <w:sz w:val="23"/>
            <w:szCs w:val="23"/>
            <w:lang w:eastAsia="en-IN"/>
          </w:rPr>
          <w:t>sm</w:t>
        </w:r>
        <w:proofErr w:type="spellEnd"/>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9" w:author="Unknown"/>
          <w:rFonts w:ascii="Consolas" w:eastAsia="Times New Roman" w:hAnsi="Consolas" w:cs="Consolas"/>
          <w:sz w:val="23"/>
          <w:szCs w:val="23"/>
          <w:lang w:eastAsia="en-IN"/>
        </w:rPr>
      </w:pPr>
      <w:proofErr w:type="spellStart"/>
      <w:proofErr w:type="gramStart"/>
      <w:ins w:id="520" w:author="Unknown">
        <w:r w:rsidRPr="00AC3527">
          <w:rPr>
            <w:rFonts w:ascii="Consolas" w:eastAsia="Times New Roman" w:hAnsi="Consolas" w:cs="Consolas"/>
            <w:sz w:val="23"/>
            <w:szCs w:val="23"/>
            <w:lang w:eastAsia="en-IN"/>
          </w:rPr>
          <w:t>ir</w:t>
        </w:r>
        <w:proofErr w:type="spellEnd"/>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1" w:author="Unknown"/>
          <w:rFonts w:ascii="Consolas" w:eastAsia="Times New Roman" w:hAnsi="Consolas" w:cs="Consolas"/>
          <w:sz w:val="23"/>
          <w:szCs w:val="23"/>
          <w:lang w:eastAsia="en-IN"/>
        </w:rPr>
      </w:pPr>
      <w:proofErr w:type="spellStart"/>
      <w:proofErr w:type="gramStart"/>
      <w:ins w:id="522" w:author="Unknown">
        <w:r w:rsidRPr="00AC3527">
          <w:rPr>
            <w:rFonts w:ascii="Consolas" w:eastAsia="Times New Roman" w:hAnsi="Consolas" w:cs="Consolas"/>
            <w:sz w:val="23"/>
            <w:szCs w:val="23"/>
            <w:lang w:eastAsia="en-IN"/>
          </w:rPr>
          <w:t>hti</w:t>
        </w:r>
        <w:proofErr w:type="spellEnd"/>
        <w:proofErr w:type="gramEnd"/>
      </w:ins>
    </w:p>
    <w:p w:rsidR="00AC3527" w:rsidRPr="00AC3527" w:rsidRDefault="00AC3527" w:rsidP="00AC3527">
      <w:pPr>
        <w:shd w:val="clear" w:color="auto" w:fill="FFFFFF"/>
        <w:spacing w:after="153" w:line="240" w:lineRule="auto"/>
        <w:textAlignment w:val="baseline"/>
        <w:rPr>
          <w:ins w:id="523" w:author="Unknown"/>
          <w:rFonts w:ascii="Arial" w:eastAsia="Times New Roman" w:hAnsi="Arial" w:cs="Arial"/>
          <w:sz w:val="25"/>
          <w:szCs w:val="25"/>
          <w:lang w:eastAsia="en-IN"/>
        </w:rPr>
      </w:pPr>
      <w:proofErr w:type="gramStart"/>
      <w:ins w:id="524" w:author="Unknown">
        <w:r w:rsidRPr="00AC3527">
          <w:rPr>
            <w:rFonts w:ascii="Arial" w:eastAsia="Times New Roman" w:hAnsi="Arial" w:cs="Arial"/>
            <w:sz w:val="25"/>
            <w:szCs w:val="25"/>
            <w:lang w:eastAsia="en-IN"/>
          </w:rPr>
          <w:t>Above cut command prints second, fifth and seventh character from each line of the file.</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5" w:author="Unknown"/>
          <w:rFonts w:ascii="Consolas" w:eastAsia="Times New Roman" w:hAnsi="Consolas" w:cs="Consolas"/>
          <w:sz w:val="23"/>
          <w:szCs w:val="23"/>
          <w:lang w:eastAsia="en-IN"/>
        </w:rPr>
      </w:pPr>
      <w:ins w:id="526" w:author="Unknown">
        <w:r w:rsidRPr="00AC3527">
          <w:rPr>
            <w:rFonts w:ascii="Consolas" w:eastAsia="Times New Roman" w:hAnsi="Consolas" w:cs="Consolas"/>
            <w:b/>
            <w:bCs/>
            <w:sz w:val="23"/>
            <w:lang w:eastAsia="en-IN"/>
          </w:rPr>
          <w:t>$ cut -c 1-7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7" w:author="Unknown"/>
          <w:rFonts w:ascii="Consolas" w:eastAsia="Times New Roman" w:hAnsi="Consolas" w:cs="Consolas"/>
          <w:sz w:val="23"/>
          <w:szCs w:val="23"/>
          <w:lang w:eastAsia="en-IN"/>
        </w:rPr>
      </w:pPr>
      <w:ins w:id="528" w:author="Unknown">
        <w:r w:rsidRPr="00AC3527">
          <w:rPr>
            <w:rFonts w:ascii="Consolas" w:eastAsia="Times New Roman" w:hAnsi="Consolas" w:cs="Consolas"/>
            <w:sz w:val="23"/>
            <w:szCs w:val="23"/>
            <w:lang w:eastAsia="en-IN"/>
          </w:rPr>
          <w:t>Andhra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9" w:author="Unknown"/>
          <w:rFonts w:ascii="Consolas" w:eastAsia="Times New Roman" w:hAnsi="Consolas" w:cs="Consolas"/>
          <w:sz w:val="23"/>
          <w:szCs w:val="23"/>
          <w:lang w:eastAsia="en-IN"/>
        </w:rPr>
      </w:pPr>
      <w:proofErr w:type="spellStart"/>
      <w:ins w:id="530" w:author="Unknown">
        <w:r w:rsidRPr="00AC3527">
          <w:rPr>
            <w:rFonts w:ascii="Consolas" w:eastAsia="Times New Roman" w:hAnsi="Consolas" w:cs="Consolas"/>
            <w:sz w:val="23"/>
            <w:szCs w:val="23"/>
            <w:lang w:eastAsia="en-IN"/>
          </w:rPr>
          <w:t>Arunach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1" w:author="Unknown"/>
          <w:rFonts w:ascii="Consolas" w:eastAsia="Times New Roman" w:hAnsi="Consolas" w:cs="Consolas"/>
          <w:sz w:val="23"/>
          <w:szCs w:val="23"/>
          <w:lang w:eastAsia="en-IN"/>
        </w:rPr>
      </w:pPr>
      <w:ins w:id="532"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3" w:author="Unknown"/>
          <w:rFonts w:ascii="Consolas" w:eastAsia="Times New Roman" w:hAnsi="Consolas" w:cs="Consolas"/>
          <w:sz w:val="23"/>
          <w:szCs w:val="23"/>
          <w:lang w:eastAsia="en-IN"/>
        </w:rPr>
      </w:pPr>
      <w:ins w:id="534"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5" w:author="Unknown"/>
          <w:rFonts w:ascii="Consolas" w:eastAsia="Times New Roman" w:hAnsi="Consolas" w:cs="Consolas"/>
          <w:sz w:val="23"/>
          <w:szCs w:val="23"/>
          <w:lang w:eastAsia="en-IN"/>
        </w:rPr>
      </w:pPr>
      <w:proofErr w:type="spellStart"/>
      <w:ins w:id="536" w:author="Unknown">
        <w:r w:rsidRPr="00AC3527">
          <w:rPr>
            <w:rFonts w:ascii="Consolas" w:eastAsia="Times New Roman" w:hAnsi="Consolas" w:cs="Consolas"/>
            <w:sz w:val="23"/>
            <w:szCs w:val="23"/>
            <w:lang w:eastAsia="en-IN"/>
          </w:rPr>
          <w:t>Chhatti</w:t>
        </w:r>
        <w:proofErr w:type="spellEnd"/>
      </w:ins>
    </w:p>
    <w:p w:rsidR="00AC3527" w:rsidRPr="00AC3527" w:rsidRDefault="00AC3527" w:rsidP="00AC3527">
      <w:pPr>
        <w:shd w:val="clear" w:color="auto" w:fill="FFFFFF"/>
        <w:spacing w:after="153" w:line="240" w:lineRule="auto"/>
        <w:textAlignment w:val="baseline"/>
        <w:rPr>
          <w:ins w:id="537" w:author="Unknown"/>
          <w:rFonts w:ascii="Arial" w:eastAsia="Times New Roman" w:hAnsi="Arial" w:cs="Arial"/>
          <w:sz w:val="25"/>
          <w:szCs w:val="25"/>
          <w:lang w:eastAsia="en-IN"/>
        </w:rPr>
      </w:pPr>
      <w:ins w:id="538" w:author="Unknown">
        <w:r w:rsidRPr="00AC3527">
          <w:rPr>
            <w:rFonts w:ascii="Arial" w:eastAsia="Times New Roman" w:hAnsi="Arial" w:cs="Arial"/>
            <w:sz w:val="25"/>
            <w:szCs w:val="25"/>
            <w:lang w:eastAsia="en-IN"/>
          </w:rPr>
          <w:lastRenderedPageBreak/>
          <w:t>Above cut command prints first seven characters of each line from the file.</w:t>
        </w:r>
      </w:ins>
    </w:p>
    <w:p w:rsidR="00AC3527" w:rsidRPr="00AC3527" w:rsidRDefault="00AC3527" w:rsidP="00AC3527">
      <w:pPr>
        <w:shd w:val="clear" w:color="auto" w:fill="FFFFFF"/>
        <w:spacing w:after="153" w:line="240" w:lineRule="auto"/>
        <w:textAlignment w:val="baseline"/>
        <w:rPr>
          <w:ins w:id="539" w:author="Unknown"/>
          <w:rFonts w:ascii="Arial" w:eastAsia="Times New Roman" w:hAnsi="Arial" w:cs="Arial"/>
          <w:sz w:val="25"/>
          <w:szCs w:val="25"/>
          <w:lang w:eastAsia="en-IN"/>
        </w:rPr>
      </w:pPr>
      <w:ins w:id="540" w:author="Unknown">
        <w:r w:rsidRPr="00AC3527">
          <w:rPr>
            <w:rFonts w:ascii="Arial" w:eastAsia="Times New Roman" w:hAnsi="Arial" w:cs="Arial"/>
            <w:sz w:val="25"/>
            <w:szCs w:val="25"/>
            <w:lang w:eastAsia="en-IN"/>
          </w:rPr>
          <w:t xml:space="preserve">Cut uses a special form for selecting characters from beginning </w:t>
        </w:r>
        <w:proofErr w:type="spellStart"/>
        <w:r w:rsidRPr="00AC3527">
          <w:rPr>
            <w:rFonts w:ascii="Arial" w:eastAsia="Times New Roman" w:hAnsi="Arial" w:cs="Arial"/>
            <w:sz w:val="25"/>
            <w:szCs w:val="25"/>
            <w:lang w:eastAsia="en-IN"/>
          </w:rPr>
          <w:t>upto</w:t>
        </w:r>
        <w:proofErr w:type="spellEnd"/>
        <w:r w:rsidRPr="00AC3527">
          <w:rPr>
            <w:rFonts w:ascii="Arial" w:eastAsia="Times New Roman" w:hAnsi="Arial" w:cs="Arial"/>
            <w:sz w:val="25"/>
            <w:szCs w:val="25"/>
            <w:lang w:eastAsia="en-IN"/>
          </w:rPr>
          <w:t xml:space="preserve"> the end of the 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1" w:author="Unknown"/>
          <w:rFonts w:ascii="Consolas" w:eastAsia="Times New Roman" w:hAnsi="Consolas" w:cs="Consolas"/>
          <w:sz w:val="23"/>
          <w:szCs w:val="23"/>
          <w:lang w:eastAsia="en-IN"/>
        </w:rPr>
      </w:pPr>
      <w:ins w:id="542" w:author="Unknown">
        <w:r w:rsidRPr="00AC3527">
          <w:rPr>
            <w:rFonts w:ascii="Consolas" w:eastAsia="Times New Roman" w:hAnsi="Consolas" w:cs="Consolas"/>
            <w:b/>
            <w:bCs/>
            <w:sz w:val="23"/>
            <w:lang w:eastAsia="en-IN"/>
          </w:rPr>
          <w:t>$ cut -c 1-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3" w:author="Unknown"/>
          <w:rFonts w:ascii="Consolas" w:eastAsia="Times New Roman" w:hAnsi="Consolas" w:cs="Consolas"/>
          <w:sz w:val="23"/>
          <w:szCs w:val="23"/>
          <w:lang w:eastAsia="en-IN"/>
        </w:rPr>
      </w:pPr>
      <w:ins w:id="544"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5" w:author="Unknown"/>
          <w:rFonts w:ascii="Consolas" w:eastAsia="Times New Roman" w:hAnsi="Consolas" w:cs="Consolas"/>
          <w:sz w:val="23"/>
          <w:szCs w:val="23"/>
          <w:lang w:eastAsia="en-IN"/>
        </w:rPr>
      </w:pPr>
      <w:ins w:id="546" w:author="Unknown">
        <w:r w:rsidRPr="00AC3527">
          <w:rPr>
            <w:rFonts w:ascii="Consolas" w:eastAsia="Times New Roman" w:hAnsi="Consolas" w:cs="Consolas"/>
            <w:sz w:val="23"/>
            <w:szCs w:val="23"/>
            <w:lang w:eastAsia="en-IN"/>
          </w:rPr>
          <w:t>Arunachal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7" w:author="Unknown"/>
          <w:rFonts w:ascii="Consolas" w:eastAsia="Times New Roman" w:hAnsi="Consolas" w:cs="Consolas"/>
          <w:sz w:val="23"/>
          <w:szCs w:val="23"/>
          <w:lang w:eastAsia="en-IN"/>
        </w:rPr>
      </w:pPr>
      <w:ins w:id="548"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9" w:author="Unknown"/>
          <w:rFonts w:ascii="Consolas" w:eastAsia="Times New Roman" w:hAnsi="Consolas" w:cs="Consolas"/>
          <w:sz w:val="23"/>
          <w:szCs w:val="23"/>
          <w:lang w:eastAsia="en-IN"/>
        </w:rPr>
      </w:pPr>
      <w:ins w:id="550"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1" w:author="Unknown"/>
          <w:rFonts w:ascii="Consolas" w:eastAsia="Times New Roman" w:hAnsi="Consolas" w:cs="Consolas"/>
          <w:sz w:val="23"/>
          <w:szCs w:val="23"/>
          <w:lang w:eastAsia="en-IN"/>
        </w:rPr>
      </w:pPr>
      <w:ins w:id="552"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3"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4" w:author="Unknown"/>
          <w:rFonts w:ascii="Consolas" w:eastAsia="Times New Roman" w:hAnsi="Consolas" w:cs="Consolas"/>
          <w:sz w:val="23"/>
          <w:szCs w:val="23"/>
          <w:lang w:eastAsia="en-IN"/>
        </w:rPr>
      </w:pPr>
      <w:proofErr w:type="gramStart"/>
      <w:ins w:id="555" w:author="Unknown">
        <w:r w:rsidRPr="00AC3527">
          <w:rPr>
            <w:rFonts w:ascii="Consolas" w:eastAsia="Times New Roman" w:hAnsi="Consolas" w:cs="Consolas"/>
            <w:sz w:val="23"/>
            <w:szCs w:val="23"/>
            <w:lang w:eastAsia="en-IN"/>
          </w:rPr>
          <w:t>Above command prints starting from first character to end.</w:t>
        </w:r>
        <w:proofErr w:type="gramEnd"/>
        <w:r w:rsidRPr="00AC3527">
          <w:rPr>
            <w:rFonts w:ascii="Consolas" w:eastAsia="Times New Roman" w:hAnsi="Consolas" w:cs="Consolas"/>
            <w:sz w:val="23"/>
            <w:szCs w:val="23"/>
            <w:lang w:eastAsia="en-IN"/>
          </w:rPr>
          <w:t xml:space="preserve"> Here in command only starting</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6" w:author="Unknown"/>
          <w:rFonts w:ascii="Consolas" w:eastAsia="Times New Roman" w:hAnsi="Consolas" w:cs="Consolas"/>
          <w:sz w:val="23"/>
          <w:szCs w:val="23"/>
          <w:lang w:eastAsia="en-IN"/>
        </w:rPr>
      </w:pPr>
      <w:proofErr w:type="gramStart"/>
      <w:ins w:id="557" w:author="Unknown">
        <w:r w:rsidRPr="00AC3527">
          <w:rPr>
            <w:rFonts w:ascii="Consolas" w:eastAsia="Times New Roman" w:hAnsi="Consolas" w:cs="Consolas"/>
            <w:sz w:val="23"/>
            <w:szCs w:val="23"/>
            <w:lang w:eastAsia="en-IN"/>
          </w:rPr>
          <w:t>position</w:t>
        </w:r>
        <w:proofErr w:type="gramEnd"/>
        <w:r w:rsidRPr="00AC3527">
          <w:rPr>
            <w:rFonts w:ascii="Consolas" w:eastAsia="Times New Roman" w:hAnsi="Consolas" w:cs="Consolas"/>
            <w:sz w:val="23"/>
            <w:szCs w:val="23"/>
            <w:lang w:eastAsia="en-IN"/>
          </w:rPr>
          <w:t xml:space="preserve"> is specified and the ending position is omitted.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8"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9" w:author="Unknown"/>
          <w:rFonts w:ascii="Consolas" w:eastAsia="Times New Roman" w:hAnsi="Consolas" w:cs="Consolas"/>
          <w:sz w:val="23"/>
          <w:szCs w:val="23"/>
          <w:lang w:eastAsia="en-IN"/>
        </w:rPr>
      </w:pPr>
      <w:ins w:id="560" w:author="Unknown">
        <w:r w:rsidRPr="00AC3527">
          <w:rPr>
            <w:rFonts w:ascii="Consolas" w:eastAsia="Times New Roman" w:hAnsi="Consolas" w:cs="Consolas"/>
            <w:b/>
            <w:bCs/>
            <w:sz w:val="23"/>
            <w:lang w:eastAsia="en-IN"/>
          </w:rPr>
          <w:t>$ cut -c -5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1" w:author="Unknown"/>
          <w:rFonts w:ascii="Consolas" w:eastAsia="Times New Roman" w:hAnsi="Consolas" w:cs="Consolas"/>
          <w:sz w:val="23"/>
          <w:szCs w:val="23"/>
          <w:lang w:eastAsia="en-IN"/>
        </w:rPr>
      </w:pPr>
      <w:proofErr w:type="spellStart"/>
      <w:ins w:id="562" w:author="Unknown">
        <w:r w:rsidRPr="00AC3527">
          <w:rPr>
            <w:rFonts w:ascii="Consolas" w:eastAsia="Times New Roman" w:hAnsi="Consolas" w:cs="Consolas"/>
            <w:sz w:val="23"/>
            <w:szCs w:val="23"/>
            <w:lang w:eastAsia="en-IN"/>
          </w:rPr>
          <w:t>Andhr</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3" w:author="Unknown"/>
          <w:rFonts w:ascii="Consolas" w:eastAsia="Times New Roman" w:hAnsi="Consolas" w:cs="Consolas"/>
          <w:sz w:val="23"/>
          <w:szCs w:val="23"/>
          <w:lang w:eastAsia="en-IN"/>
        </w:rPr>
      </w:pPr>
      <w:proofErr w:type="spellStart"/>
      <w:ins w:id="564" w:author="Unknown">
        <w:r w:rsidRPr="00AC3527">
          <w:rPr>
            <w:rFonts w:ascii="Consolas" w:eastAsia="Times New Roman" w:hAnsi="Consolas" w:cs="Consolas"/>
            <w:sz w:val="23"/>
            <w:szCs w:val="23"/>
            <w:lang w:eastAsia="en-IN"/>
          </w:rPr>
          <w:t>Aruna</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5" w:author="Unknown"/>
          <w:rFonts w:ascii="Consolas" w:eastAsia="Times New Roman" w:hAnsi="Consolas" w:cs="Consolas"/>
          <w:sz w:val="23"/>
          <w:szCs w:val="23"/>
          <w:lang w:eastAsia="en-IN"/>
        </w:rPr>
      </w:pPr>
      <w:ins w:id="566"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7" w:author="Unknown"/>
          <w:rFonts w:ascii="Consolas" w:eastAsia="Times New Roman" w:hAnsi="Consolas" w:cs="Consolas"/>
          <w:sz w:val="23"/>
          <w:szCs w:val="23"/>
          <w:lang w:eastAsia="en-IN"/>
        </w:rPr>
      </w:pPr>
      <w:ins w:id="568"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9" w:author="Unknown"/>
          <w:rFonts w:ascii="Consolas" w:eastAsia="Times New Roman" w:hAnsi="Consolas" w:cs="Consolas"/>
          <w:sz w:val="23"/>
          <w:szCs w:val="23"/>
          <w:lang w:eastAsia="en-IN"/>
        </w:rPr>
      </w:pPr>
      <w:proofErr w:type="spellStart"/>
      <w:ins w:id="570" w:author="Unknown">
        <w:r w:rsidRPr="00AC3527">
          <w:rPr>
            <w:rFonts w:ascii="Consolas" w:eastAsia="Times New Roman" w:hAnsi="Consolas" w:cs="Consolas"/>
            <w:sz w:val="23"/>
            <w:szCs w:val="23"/>
            <w:lang w:eastAsia="en-IN"/>
          </w:rPr>
          <w:t>Chhat</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1"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2" w:author="Unknown"/>
          <w:rFonts w:ascii="Consolas" w:eastAsia="Times New Roman" w:hAnsi="Consolas" w:cs="Consolas"/>
          <w:sz w:val="23"/>
          <w:szCs w:val="23"/>
          <w:lang w:eastAsia="en-IN"/>
        </w:rPr>
      </w:pPr>
      <w:proofErr w:type="gramStart"/>
      <w:ins w:id="573" w:author="Unknown">
        <w:r w:rsidRPr="00AC3527">
          <w:rPr>
            <w:rFonts w:ascii="Consolas" w:eastAsia="Times New Roman" w:hAnsi="Consolas" w:cs="Consolas"/>
            <w:sz w:val="23"/>
            <w:szCs w:val="23"/>
            <w:lang w:eastAsia="en-IN"/>
          </w:rPr>
          <w:t>Above command prints starting position to the fifth character.</w:t>
        </w:r>
        <w:proofErr w:type="gramEnd"/>
        <w:r w:rsidRPr="00AC3527">
          <w:rPr>
            <w:rFonts w:ascii="Consolas" w:eastAsia="Times New Roman" w:hAnsi="Consolas" w:cs="Consolas"/>
            <w:sz w:val="23"/>
            <w:szCs w:val="23"/>
            <w:lang w:eastAsia="en-IN"/>
          </w:rPr>
          <w:t xml:space="preserve"> Here the starting position</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4" w:author="Unknown"/>
          <w:rFonts w:ascii="Consolas" w:eastAsia="Times New Roman" w:hAnsi="Consolas" w:cs="Consolas"/>
          <w:sz w:val="23"/>
          <w:szCs w:val="23"/>
          <w:lang w:eastAsia="en-IN"/>
        </w:rPr>
      </w:pPr>
      <w:proofErr w:type="gramStart"/>
      <w:ins w:id="575" w:author="Unknown">
        <w:r w:rsidRPr="00AC3527">
          <w:rPr>
            <w:rFonts w:ascii="Consolas" w:eastAsia="Times New Roman" w:hAnsi="Consolas" w:cs="Consolas"/>
            <w:sz w:val="23"/>
            <w:szCs w:val="23"/>
            <w:lang w:eastAsia="en-IN"/>
          </w:rPr>
          <w:t>is</w:t>
        </w:r>
        <w:proofErr w:type="gramEnd"/>
        <w:r w:rsidRPr="00AC3527">
          <w:rPr>
            <w:rFonts w:ascii="Consolas" w:eastAsia="Times New Roman" w:hAnsi="Consolas" w:cs="Consolas"/>
            <w:sz w:val="23"/>
            <w:szCs w:val="23"/>
            <w:lang w:eastAsia="en-IN"/>
          </w:rPr>
          <w:t xml:space="preserve"> omitted and the ending position is specified.</w:t>
        </w:r>
      </w:ins>
    </w:p>
    <w:p w:rsidR="00AC3527" w:rsidRPr="00AC3527" w:rsidRDefault="00AC3527" w:rsidP="00AC3527">
      <w:pPr>
        <w:shd w:val="clear" w:color="auto" w:fill="FFFFFF"/>
        <w:spacing w:after="0" w:line="240" w:lineRule="auto"/>
        <w:textAlignment w:val="baseline"/>
        <w:rPr>
          <w:ins w:id="576" w:author="Unknown"/>
          <w:rFonts w:ascii="Arial" w:eastAsia="Times New Roman" w:hAnsi="Arial" w:cs="Arial"/>
          <w:sz w:val="25"/>
          <w:szCs w:val="25"/>
          <w:lang w:eastAsia="en-IN"/>
        </w:rPr>
      </w:pPr>
      <w:ins w:id="577" w:author="Unknown">
        <w:r w:rsidRPr="00AC3527">
          <w:rPr>
            <w:rFonts w:ascii="Arial" w:eastAsia="Times New Roman" w:hAnsi="Arial" w:cs="Arial"/>
            <w:b/>
            <w:bCs/>
            <w:sz w:val="25"/>
            <w:lang w:eastAsia="en-IN"/>
          </w:rPr>
          <w:t>3. -f (field):</w:t>
        </w:r>
        <w:r w:rsidRPr="00AC3527">
          <w:rPr>
            <w:rFonts w:ascii="Arial" w:eastAsia="Times New Roman" w:hAnsi="Arial" w:cs="Arial"/>
            <w:sz w:val="25"/>
            <w:szCs w:val="25"/>
            <w:lang w:eastAsia="en-IN"/>
          </w:rPr>
          <w:t> </w:t>
        </w:r>
        <w:r w:rsidRPr="00AC3527">
          <w:rPr>
            <w:rFonts w:ascii="Arial" w:eastAsia="Times New Roman" w:hAnsi="Arial" w:cs="Arial"/>
            <w:b/>
            <w:bCs/>
            <w:sz w:val="25"/>
            <w:lang w:eastAsia="en-IN"/>
          </w:rPr>
          <w:t>-c</w:t>
        </w:r>
        <w:r w:rsidRPr="00AC3527">
          <w:rPr>
            <w:rFonts w:ascii="Arial" w:eastAsia="Times New Roman" w:hAnsi="Arial" w:cs="Arial"/>
            <w:sz w:val="25"/>
            <w:szCs w:val="25"/>
            <w:lang w:eastAsia="en-IN"/>
          </w:rPr>
          <w:t xml:space="preserve"> option is useful for fixed-length lines. Most </w:t>
        </w:r>
        <w:proofErr w:type="spellStart"/>
        <w:proofErr w:type="gramStart"/>
        <w:r w:rsidRPr="00AC3527">
          <w:rPr>
            <w:rFonts w:ascii="Arial" w:eastAsia="Times New Roman" w:hAnsi="Arial" w:cs="Arial"/>
            <w:sz w:val="25"/>
            <w:szCs w:val="25"/>
            <w:lang w:eastAsia="en-IN"/>
          </w:rPr>
          <w:t>unix</w:t>
        </w:r>
        <w:proofErr w:type="spellEnd"/>
        <w:proofErr w:type="gramEnd"/>
        <w:r w:rsidRPr="00AC3527">
          <w:rPr>
            <w:rFonts w:ascii="Arial" w:eastAsia="Times New Roman" w:hAnsi="Arial" w:cs="Arial"/>
            <w:sz w:val="25"/>
            <w:szCs w:val="25"/>
            <w:lang w:eastAsia="en-IN"/>
          </w:rPr>
          <w:t xml:space="preserve"> files doesn’t have fixed-length lines. To extract the useful information you need to cut by fields rather than columns. List of the fields number specified must be separated by comma. </w:t>
        </w:r>
        <w:r w:rsidRPr="00AC3527">
          <w:rPr>
            <w:rFonts w:ascii="Arial" w:eastAsia="Times New Roman" w:hAnsi="Arial" w:cs="Arial"/>
            <w:i/>
            <w:iCs/>
            <w:sz w:val="25"/>
            <w:lang w:eastAsia="en-IN"/>
          </w:rPr>
          <w:t>Ranges are not described with -f option</w:t>
        </w:r>
        <w:r w:rsidRPr="00AC3527">
          <w:rPr>
            <w:rFonts w:ascii="Arial" w:eastAsia="Times New Roman" w:hAnsi="Arial" w:cs="Arial"/>
            <w:sz w:val="25"/>
            <w:szCs w:val="25"/>
            <w:lang w:eastAsia="en-IN"/>
          </w:rPr>
          <w:t>. </w:t>
        </w:r>
        <w:proofErr w:type="gramStart"/>
        <w:r w:rsidRPr="00AC3527">
          <w:rPr>
            <w:rFonts w:ascii="Arial" w:eastAsia="Times New Roman" w:hAnsi="Arial" w:cs="Arial"/>
            <w:b/>
            <w:bCs/>
            <w:sz w:val="25"/>
            <w:lang w:eastAsia="en-IN"/>
          </w:rPr>
          <w:t>cut</w:t>
        </w:r>
        <w:proofErr w:type="gramEnd"/>
        <w:r w:rsidRPr="00AC3527">
          <w:rPr>
            <w:rFonts w:ascii="Arial" w:eastAsia="Times New Roman" w:hAnsi="Arial" w:cs="Arial"/>
            <w:b/>
            <w:bCs/>
            <w:sz w:val="25"/>
            <w:lang w:eastAsia="en-IN"/>
          </w:rPr>
          <w:t> </w:t>
        </w:r>
        <w:r w:rsidRPr="00AC3527">
          <w:rPr>
            <w:rFonts w:ascii="Arial" w:eastAsia="Times New Roman" w:hAnsi="Arial" w:cs="Arial"/>
            <w:sz w:val="25"/>
            <w:szCs w:val="25"/>
            <w:lang w:eastAsia="en-IN"/>
          </w:rPr>
          <w:t>uses </w:t>
        </w:r>
        <w:r w:rsidRPr="00AC3527">
          <w:rPr>
            <w:rFonts w:ascii="Arial" w:eastAsia="Times New Roman" w:hAnsi="Arial" w:cs="Arial"/>
            <w:b/>
            <w:bCs/>
            <w:sz w:val="25"/>
            <w:lang w:eastAsia="en-IN"/>
          </w:rPr>
          <w:t>tab </w:t>
        </w:r>
        <w:r w:rsidRPr="00AC3527">
          <w:rPr>
            <w:rFonts w:ascii="Arial" w:eastAsia="Times New Roman" w:hAnsi="Arial" w:cs="Arial"/>
            <w:sz w:val="25"/>
            <w:szCs w:val="25"/>
            <w:lang w:eastAsia="en-IN"/>
          </w:rPr>
          <w:t>as a default field delimiter but can also work with other delimiter by using </w:t>
        </w:r>
        <w:r w:rsidRPr="00AC3527">
          <w:rPr>
            <w:rFonts w:ascii="Arial" w:eastAsia="Times New Roman" w:hAnsi="Arial" w:cs="Arial"/>
            <w:b/>
            <w:bCs/>
            <w:sz w:val="25"/>
            <w:lang w:eastAsia="en-IN"/>
          </w:rPr>
          <w:t>-d</w:t>
        </w:r>
        <w:r w:rsidRPr="00AC3527">
          <w:rPr>
            <w:rFonts w:ascii="Arial" w:eastAsia="Times New Roman" w:hAnsi="Arial" w:cs="Arial"/>
            <w:sz w:val="25"/>
            <w:szCs w:val="25"/>
            <w:lang w:eastAsia="en-IN"/>
          </w:rPr>
          <w:t> option.</w:t>
        </w:r>
        <w:r w:rsidRPr="00AC3527">
          <w:rPr>
            <w:rFonts w:ascii="Arial" w:eastAsia="Times New Roman" w:hAnsi="Arial" w:cs="Arial"/>
            <w:sz w:val="25"/>
            <w:szCs w:val="25"/>
            <w:lang w:eastAsia="en-IN"/>
          </w:rPr>
          <w:br/>
        </w:r>
        <w:r w:rsidRPr="00AC3527">
          <w:rPr>
            <w:rFonts w:ascii="Arial" w:eastAsia="Times New Roman" w:hAnsi="Arial" w:cs="Arial"/>
            <w:b/>
            <w:bCs/>
            <w:sz w:val="25"/>
            <w:lang w:eastAsia="en-IN"/>
          </w:rPr>
          <w:t>Note:</w:t>
        </w:r>
        <w:r w:rsidRPr="00AC3527">
          <w:rPr>
            <w:rFonts w:ascii="Arial" w:eastAsia="Times New Roman" w:hAnsi="Arial" w:cs="Arial"/>
            <w:sz w:val="25"/>
            <w:szCs w:val="25"/>
            <w:lang w:eastAsia="en-IN"/>
          </w:rPr>
          <w:t> Space is not considered as delimiter in UNIX.</w:t>
        </w:r>
      </w:ins>
    </w:p>
    <w:p w:rsidR="00AC3527" w:rsidRPr="00AC3527" w:rsidRDefault="00AC3527" w:rsidP="00AC3527">
      <w:pPr>
        <w:shd w:val="clear" w:color="auto" w:fill="FFFFFF"/>
        <w:spacing w:after="0" w:line="240" w:lineRule="auto"/>
        <w:textAlignment w:val="baseline"/>
        <w:rPr>
          <w:ins w:id="578" w:author="Unknown"/>
          <w:rFonts w:ascii="Arial" w:eastAsia="Times New Roman" w:hAnsi="Arial" w:cs="Arial"/>
          <w:sz w:val="25"/>
          <w:szCs w:val="25"/>
          <w:lang w:eastAsia="en-IN"/>
        </w:rPr>
      </w:pPr>
      <w:ins w:id="579" w:author="Unknown">
        <w:r w:rsidRPr="00AC3527">
          <w:rPr>
            <w:rFonts w:ascii="Arial" w:eastAsia="Times New Roman" w:hAnsi="Arial" w:cs="Arial"/>
            <w:b/>
            <w:bCs/>
            <w:sz w:val="25"/>
            <w:lang w:eastAsia="en-IN"/>
          </w:rPr>
          <w:t>Syntax:</w:t>
        </w:r>
      </w:ins>
    </w:p>
    <w:p w:rsidR="00AC3527" w:rsidRPr="00AC3527" w:rsidRDefault="00AC3527" w:rsidP="00AC3527">
      <w:pPr>
        <w:spacing w:after="0" w:line="240" w:lineRule="auto"/>
        <w:rPr>
          <w:ins w:id="580" w:author="Unknown"/>
          <w:rFonts w:ascii="Times New Roman" w:eastAsia="Times New Roman" w:hAnsi="Times New Roman" w:cs="Times New Roman"/>
          <w:sz w:val="24"/>
          <w:szCs w:val="24"/>
          <w:lang w:eastAsia="en-IN"/>
        </w:rPr>
      </w:pPr>
      <w:ins w:id="581" w:author="Unknown">
        <w:r w:rsidRPr="00AC3527">
          <w:rPr>
            <w:rFonts w:ascii="Arial" w:eastAsia="Times New Roman" w:hAnsi="Arial" w:cs="Arial"/>
            <w:sz w:val="25"/>
            <w:szCs w:val="25"/>
            <w:lang w:eastAsia="en-IN"/>
          </w:rPr>
          <w:br/>
        </w:r>
        <w:r w:rsidRPr="00AC3527">
          <w:rPr>
            <w:rFonts w:ascii="Arial" w:eastAsia="Times New Roman" w:hAnsi="Arial" w:cs="Arial"/>
            <w:sz w:val="25"/>
            <w:szCs w:val="25"/>
            <w:lang w:eastAsia="en-IN"/>
          </w:rPr>
          <w:br/>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2" w:author="Unknown"/>
          <w:rFonts w:ascii="Consolas" w:eastAsia="Times New Roman" w:hAnsi="Consolas" w:cs="Consolas"/>
          <w:sz w:val="23"/>
          <w:szCs w:val="23"/>
          <w:lang w:eastAsia="en-IN"/>
        </w:rPr>
      </w:pPr>
      <w:ins w:id="583" w:author="Unknown">
        <w:r w:rsidRPr="00AC3527">
          <w:rPr>
            <w:rFonts w:ascii="Consolas" w:eastAsia="Times New Roman" w:hAnsi="Consolas" w:cs="Consolas"/>
            <w:b/>
            <w:bCs/>
            <w:sz w:val="23"/>
            <w:lang w:eastAsia="en-IN"/>
          </w:rPr>
          <w:t>$cut -d "delimiter" -f (field number) file.txt</w:t>
        </w:r>
      </w:ins>
    </w:p>
    <w:p w:rsidR="00AC3527" w:rsidRPr="00AC3527" w:rsidRDefault="00AC3527" w:rsidP="00AC3527">
      <w:pPr>
        <w:shd w:val="clear" w:color="auto" w:fill="FFFFFF"/>
        <w:spacing w:after="0" w:line="240" w:lineRule="auto"/>
        <w:textAlignment w:val="baseline"/>
        <w:rPr>
          <w:ins w:id="584" w:author="Unknown"/>
          <w:rFonts w:ascii="Arial" w:eastAsia="Times New Roman" w:hAnsi="Arial" w:cs="Arial"/>
          <w:sz w:val="25"/>
          <w:szCs w:val="25"/>
          <w:lang w:eastAsia="en-IN"/>
        </w:rPr>
      </w:pPr>
      <w:ins w:id="585" w:author="Unknown">
        <w:r w:rsidRPr="00AC3527">
          <w:rPr>
            <w:rFonts w:ascii="Arial" w:eastAsia="Times New Roman" w:hAnsi="Arial" w:cs="Arial"/>
            <w:sz w:val="25"/>
            <w:szCs w:val="25"/>
            <w:lang w:eastAsia="en-IN"/>
          </w:rPr>
          <w:t>Like in the file </w:t>
        </w:r>
        <w:r w:rsidRPr="00AC3527">
          <w:rPr>
            <w:rFonts w:ascii="Arial" w:eastAsia="Times New Roman" w:hAnsi="Arial" w:cs="Arial"/>
            <w:b/>
            <w:bCs/>
            <w:sz w:val="25"/>
            <w:lang w:eastAsia="en-IN"/>
          </w:rPr>
          <w:t>state.txt</w:t>
        </w:r>
        <w:r w:rsidRPr="00AC3527">
          <w:rPr>
            <w:rFonts w:ascii="Arial" w:eastAsia="Times New Roman" w:hAnsi="Arial" w:cs="Arial"/>
            <w:sz w:val="25"/>
            <w:szCs w:val="25"/>
            <w:lang w:eastAsia="en-IN"/>
          </w:rPr>
          <w:t> fields are separated by space if -d option is not used then it prints whole line: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6" w:author="Unknown"/>
          <w:rFonts w:ascii="Consolas" w:eastAsia="Times New Roman" w:hAnsi="Consolas" w:cs="Consolas"/>
          <w:sz w:val="23"/>
          <w:szCs w:val="23"/>
          <w:lang w:eastAsia="en-IN"/>
        </w:rPr>
      </w:pPr>
      <w:ins w:id="587" w:author="Unknown">
        <w:r w:rsidRPr="00AC3527">
          <w:rPr>
            <w:rFonts w:ascii="Consolas" w:eastAsia="Times New Roman" w:hAnsi="Consolas" w:cs="Consolas"/>
            <w:b/>
            <w:bCs/>
            <w:sz w:val="23"/>
            <w:lang w:eastAsia="en-IN"/>
          </w:rPr>
          <w:t>$ cut -f 1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8" w:author="Unknown"/>
          <w:rFonts w:ascii="Consolas" w:eastAsia="Times New Roman" w:hAnsi="Consolas" w:cs="Consolas"/>
          <w:sz w:val="23"/>
          <w:szCs w:val="23"/>
          <w:lang w:eastAsia="en-IN"/>
        </w:rPr>
      </w:pPr>
      <w:ins w:id="589"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0" w:author="Unknown"/>
          <w:rFonts w:ascii="Consolas" w:eastAsia="Times New Roman" w:hAnsi="Consolas" w:cs="Consolas"/>
          <w:sz w:val="23"/>
          <w:szCs w:val="23"/>
          <w:lang w:eastAsia="en-IN"/>
        </w:rPr>
      </w:pPr>
      <w:ins w:id="591" w:author="Unknown">
        <w:r w:rsidRPr="00AC3527">
          <w:rPr>
            <w:rFonts w:ascii="Consolas" w:eastAsia="Times New Roman" w:hAnsi="Consolas" w:cs="Consolas"/>
            <w:sz w:val="23"/>
            <w:szCs w:val="23"/>
            <w:lang w:eastAsia="en-IN"/>
          </w:rPr>
          <w:t>Arunachal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2" w:author="Unknown"/>
          <w:rFonts w:ascii="Consolas" w:eastAsia="Times New Roman" w:hAnsi="Consolas" w:cs="Consolas"/>
          <w:sz w:val="23"/>
          <w:szCs w:val="23"/>
          <w:lang w:eastAsia="en-IN"/>
        </w:rPr>
      </w:pPr>
      <w:ins w:id="593"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4" w:author="Unknown"/>
          <w:rFonts w:ascii="Consolas" w:eastAsia="Times New Roman" w:hAnsi="Consolas" w:cs="Consolas"/>
          <w:sz w:val="23"/>
          <w:szCs w:val="23"/>
          <w:lang w:eastAsia="en-IN"/>
        </w:rPr>
      </w:pPr>
      <w:ins w:id="595"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6" w:author="Unknown"/>
          <w:rFonts w:ascii="Consolas" w:eastAsia="Times New Roman" w:hAnsi="Consolas" w:cs="Consolas"/>
          <w:sz w:val="23"/>
          <w:szCs w:val="23"/>
          <w:lang w:eastAsia="en-IN"/>
        </w:rPr>
      </w:pPr>
      <w:ins w:id="597"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FFFFFF"/>
        <w:spacing w:after="153" w:line="240" w:lineRule="auto"/>
        <w:textAlignment w:val="baseline"/>
        <w:rPr>
          <w:ins w:id="598" w:author="Unknown"/>
          <w:rFonts w:ascii="Arial" w:eastAsia="Times New Roman" w:hAnsi="Arial" w:cs="Arial"/>
          <w:sz w:val="25"/>
          <w:szCs w:val="25"/>
          <w:lang w:eastAsia="en-IN"/>
        </w:rPr>
      </w:pPr>
      <w:ins w:id="599" w:author="Unknown">
        <w:r w:rsidRPr="00AC3527">
          <w:rPr>
            <w:rFonts w:ascii="Arial" w:eastAsia="Times New Roman" w:hAnsi="Arial" w:cs="Arial"/>
            <w:sz w:val="25"/>
            <w:szCs w:val="25"/>
            <w:lang w:eastAsia="en-IN"/>
          </w:rPr>
          <w:t>If -d option is used then it considered space as a field separator or delimiter: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0" w:author="Unknown"/>
          <w:rFonts w:ascii="Consolas" w:eastAsia="Times New Roman" w:hAnsi="Consolas" w:cs="Consolas"/>
          <w:sz w:val="23"/>
          <w:szCs w:val="23"/>
          <w:lang w:eastAsia="en-IN"/>
        </w:rPr>
      </w:pPr>
      <w:ins w:id="601"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-d " " -f 1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2" w:author="Unknown"/>
          <w:rFonts w:ascii="Consolas" w:eastAsia="Times New Roman" w:hAnsi="Consolas" w:cs="Consolas"/>
          <w:sz w:val="23"/>
          <w:szCs w:val="23"/>
          <w:lang w:eastAsia="en-IN"/>
        </w:rPr>
      </w:pPr>
      <w:ins w:id="603" w:author="Unknown">
        <w:r w:rsidRPr="00AC3527">
          <w:rPr>
            <w:rFonts w:ascii="Consolas" w:eastAsia="Times New Roman" w:hAnsi="Consolas" w:cs="Consolas"/>
            <w:sz w:val="23"/>
            <w:szCs w:val="23"/>
            <w:lang w:eastAsia="en-IN"/>
          </w:rPr>
          <w:t>Andhra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4" w:author="Unknown"/>
          <w:rFonts w:ascii="Consolas" w:eastAsia="Times New Roman" w:hAnsi="Consolas" w:cs="Consolas"/>
          <w:sz w:val="23"/>
          <w:szCs w:val="23"/>
          <w:lang w:eastAsia="en-IN"/>
        </w:rPr>
      </w:pPr>
      <w:ins w:id="605" w:author="Unknown">
        <w:r w:rsidRPr="00AC3527">
          <w:rPr>
            <w:rFonts w:ascii="Consolas" w:eastAsia="Times New Roman" w:hAnsi="Consolas" w:cs="Consolas"/>
            <w:sz w:val="23"/>
            <w:szCs w:val="23"/>
            <w:lang w:eastAsia="en-IN"/>
          </w:rPr>
          <w:t>Arunachal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6" w:author="Unknown"/>
          <w:rFonts w:ascii="Consolas" w:eastAsia="Times New Roman" w:hAnsi="Consolas" w:cs="Consolas"/>
          <w:sz w:val="23"/>
          <w:szCs w:val="23"/>
          <w:lang w:eastAsia="en-IN"/>
        </w:rPr>
      </w:pPr>
      <w:ins w:id="607"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8" w:author="Unknown"/>
          <w:rFonts w:ascii="Consolas" w:eastAsia="Times New Roman" w:hAnsi="Consolas" w:cs="Consolas"/>
          <w:sz w:val="23"/>
          <w:szCs w:val="23"/>
          <w:lang w:eastAsia="en-IN"/>
        </w:rPr>
      </w:pPr>
      <w:ins w:id="609"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0" w:author="Unknown"/>
          <w:rFonts w:ascii="Consolas" w:eastAsia="Times New Roman" w:hAnsi="Consolas" w:cs="Consolas"/>
          <w:sz w:val="23"/>
          <w:szCs w:val="23"/>
          <w:lang w:eastAsia="en-IN"/>
        </w:rPr>
      </w:pPr>
      <w:ins w:id="611" w:author="Unknown">
        <w:r w:rsidRPr="00AC3527">
          <w:rPr>
            <w:rFonts w:ascii="Consolas" w:eastAsia="Times New Roman" w:hAnsi="Consolas" w:cs="Consolas"/>
            <w:sz w:val="23"/>
            <w:szCs w:val="23"/>
            <w:lang w:eastAsia="en-IN"/>
          </w:rPr>
          <w:lastRenderedPageBreak/>
          <w:t>Chhattisgarh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612" w:author="Unknown"/>
          <w:rFonts w:ascii="Consolas" w:eastAsia="Times New Roman" w:hAnsi="Consolas" w:cs="Consolas"/>
          <w:sz w:val="23"/>
          <w:szCs w:val="23"/>
          <w:lang w:eastAsia="en-IN"/>
        </w:rPr>
      </w:pPr>
      <w:ins w:id="613" w:author="Unknown">
        <w:r w:rsidRPr="00AC3527">
          <w:rPr>
            <w:rFonts w:ascii="Consolas" w:eastAsia="Times New Roman" w:hAnsi="Consolas" w:cs="Consolas"/>
            <w:sz w:val="23"/>
            <w:szCs w:val="23"/>
            <w:lang w:eastAsia="en-IN"/>
          </w:rPr>
          <w:t>Command prints field from first to fourth of each line from the file.</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4" w:author="Unknown"/>
          <w:rFonts w:ascii="Consolas" w:eastAsia="Times New Roman" w:hAnsi="Consolas" w:cs="Consolas"/>
          <w:sz w:val="23"/>
          <w:szCs w:val="23"/>
          <w:lang w:eastAsia="en-IN"/>
        </w:rPr>
      </w:pPr>
      <w:ins w:id="615" w:author="Unknown">
        <w:r w:rsidRPr="00AC3527">
          <w:rPr>
            <w:rFonts w:ascii="Consolas" w:eastAsia="Times New Roman" w:hAnsi="Consolas" w:cs="Consolas"/>
            <w:b/>
            <w:bCs/>
            <w:sz w:val="23"/>
            <w:lang w:eastAsia="en-IN"/>
          </w:rPr>
          <w:t>Command:</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6" w:author="Unknown"/>
          <w:rFonts w:ascii="Consolas" w:eastAsia="Times New Roman" w:hAnsi="Consolas" w:cs="Consolas"/>
          <w:sz w:val="23"/>
          <w:szCs w:val="23"/>
          <w:lang w:eastAsia="en-IN"/>
        </w:rPr>
      </w:pPr>
      <w:ins w:id="617" w:author="Unknown">
        <w:r w:rsidRPr="00AC3527">
          <w:rPr>
            <w:rFonts w:ascii="Consolas" w:eastAsia="Times New Roman" w:hAnsi="Consolas" w:cs="Consolas"/>
            <w:sz w:val="23"/>
            <w:szCs w:val="23"/>
            <w:lang w:eastAsia="en-IN"/>
          </w:rPr>
          <w:t xml:space="preserve">$ </w:t>
        </w:r>
        <w:proofErr w:type="gramStart"/>
        <w:r w:rsidRPr="00AC3527">
          <w:rPr>
            <w:rFonts w:ascii="Consolas" w:eastAsia="Times New Roman" w:hAnsi="Consolas" w:cs="Consolas"/>
            <w:sz w:val="23"/>
            <w:szCs w:val="23"/>
            <w:lang w:eastAsia="en-IN"/>
          </w:rPr>
          <w:t>cut</w:t>
        </w:r>
        <w:proofErr w:type="gramEnd"/>
        <w:r w:rsidRPr="00AC3527">
          <w:rPr>
            <w:rFonts w:ascii="Consolas" w:eastAsia="Times New Roman" w:hAnsi="Consolas" w:cs="Consolas"/>
            <w:sz w:val="23"/>
            <w:szCs w:val="23"/>
            <w:lang w:eastAsia="en-IN"/>
          </w:rPr>
          <w:t xml:space="preserve"> -d " " -f 1-4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8" w:author="Unknown"/>
          <w:rFonts w:ascii="Consolas" w:eastAsia="Times New Roman" w:hAnsi="Consolas" w:cs="Consolas"/>
          <w:sz w:val="23"/>
          <w:szCs w:val="23"/>
          <w:lang w:eastAsia="en-IN"/>
        </w:rPr>
      </w:pPr>
      <w:ins w:id="619" w:author="Unknown">
        <w:r w:rsidRPr="00AC3527">
          <w:rPr>
            <w:rFonts w:ascii="Consolas" w:eastAsia="Times New Roman" w:hAnsi="Consolas" w:cs="Consolas"/>
            <w:b/>
            <w:bCs/>
            <w:sz w:val="23"/>
            <w:lang w:eastAsia="en-IN"/>
          </w:rPr>
          <w:t>Output: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0" w:author="Unknown"/>
          <w:rFonts w:ascii="Consolas" w:eastAsia="Times New Roman" w:hAnsi="Consolas" w:cs="Consolas"/>
          <w:sz w:val="23"/>
          <w:szCs w:val="23"/>
          <w:lang w:eastAsia="en-IN"/>
        </w:rPr>
      </w:pPr>
      <w:ins w:id="621" w:author="Unknown">
        <w:r w:rsidRPr="00AC3527">
          <w:rPr>
            <w:rFonts w:ascii="Consolas" w:eastAsia="Times New Roman" w:hAnsi="Consolas" w:cs="Consolas"/>
            <w:sz w:val="23"/>
            <w:szCs w:val="23"/>
            <w:lang w:eastAsia="en-IN"/>
          </w:rPr>
          <w:t>Andhra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2" w:author="Unknown"/>
          <w:rFonts w:ascii="Consolas" w:eastAsia="Times New Roman" w:hAnsi="Consolas" w:cs="Consolas"/>
          <w:sz w:val="23"/>
          <w:szCs w:val="23"/>
          <w:lang w:eastAsia="en-IN"/>
        </w:rPr>
      </w:pPr>
      <w:ins w:id="623" w:author="Unknown">
        <w:r w:rsidRPr="00AC3527">
          <w:rPr>
            <w:rFonts w:ascii="Consolas" w:eastAsia="Times New Roman" w:hAnsi="Consolas" w:cs="Consolas"/>
            <w:sz w:val="23"/>
            <w:szCs w:val="23"/>
            <w:lang w:eastAsia="en-IN"/>
          </w:rPr>
          <w:t>Arunachal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4" w:author="Unknown"/>
          <w:rFonts w:ascii="Consolas" w:eastAsia="Times New Roman" w:hAnsi="Consolas" w:cs="Consolas"/>
          <w:sz w:val="23"/>
          <w:szCs w:val="23"/>
          <w:lang w:eastAsia="en-IN"/>
        </w:rPr>
      </w:pPr>
      <w:ins w:id="625"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6" w:author="Unknown"/>
          <w:rFonts w:ascii="Consolas" w:eastAsia="Times New Roman" w:hAnsi="Consolas" w:cs="Consolas"/>
          <w:sz w:val="23"/>
          <w:szCs w:val="23"/>
          <w:lang w:eastAsia="en-IN"/>
        </w:rPr>
      </w:pPr>
      <w:ins w:id="627"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8" w:author="Unknown"/>
          <w:rFonts w:ascii="Consolas" w:eastAsia="Times New Roman" w:hAnsi="Consolas" w:cs="Consolas"/>
          <w:sz w:val="23"/>
          <w:szCs w:val="23"/>
          <w:lang w:eastAsia="en-IN"/>
        </w:rPr>
      </w:pPr>
      <w:ins w:id="629"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FFFFFF"/>
        <w:spacing w:after="0" w:line="240" w:lineRule="auto"/>
        <w:textAlignment w:val="baseline"/>
        <w:rPr>
          <w:ins w:id="630" w:author="Unknown"/>
          <w:rFonts w:ascii="Arial" w:eastAsia="Times New Roman" w:hAnsi="Arial" w:cs="Arial"/>
          <w:sz w:val="25"/>
          <w:szCs w:val="25"/>
          <w:lang w:eastAsia="en-IN"/>
        </w:rPr>
      </w:pPr>
      <w:ins w:id="631" w:author="Unknown">
        <w:r w:rsidRPr="00AC3527">
          <w:rPr>
            <w:rFonts w:ascii="Arial" w:eastAsia="Times New Roman" w:hAnsi="Arial" w:cs="Arial"/>
            <w:b/>
            <w:bCs/>
            <w:sz w:val="25"/>
            <w:lang w:eastAsia="en-IN"/>
          </w:rPr>
          <w:t>4. –complement:</w:t>
        </w:r>
        <w:r w:rsidRPr="00AC3527">
          <w:rPr>
            <w:rFonts w:ascii="Arial" w:eastAsia="Times New Roman" w:hAnsi="Arial" w:cs="Arial"/>
            <w:sz w:val="25"/>
            <w:szCs w:val="25"/>
            <w:lang w:eastAsia="en-IN"/>
          </w:rPr>
          <w:t> As the name suggests it complement the output. This option can be used in the combination with other options either with </w:t>
        </w:r>
        <w:r w:rsidRPr="00AC3527">
          <w:rPr>
            <w:rFonts w:ascii="Arial" w:eastAsia="Times New Roman" w:hAnsi="Arial" w:cs="Arial"/>
            <w:b/>
            <w:bCs/>
            <w:sz w:val="25"/>
            <w:lang w:eastAsia="en-IN"/>
          </w:rPr>
          <w:t>-f</w:t>
        </w:r>
        <w:r w:rsidRPr="00AC3527">
          <w:rPr>
            <w:rFonts w:ascii="Arial" w:eastAsia="Times New Roman" w:hAnsi="Arial" w:cs="Arial"/>
            <w:sz w:val="25"/>
            <w:szCs w:val="25"/>
            <w:lang w:eastAsia="en-IN"/>
          </w:rPr>
          <w:t> or with </w:t>
        </w:r>
        <w:r w:rsidRPr="00AC3527">
          <w:rPr>
            <w:rFonts w:ascii="Arial" w:eastAsia="Times New Roman" w:hAnsi="Arial" w:cs="Arial"/>
            <w:b/>
            <w:bCs/>
            <w:sz w:val="25"/>
            <w:lang w:eastAsia="en-IN"/>
          </w:rPr>
          <w:t>-c</w:t>
        </w:r>
        <w:r w:rsidRPr="00AC3527">
          <w:rPr>
            <w:rFonts w:ascii="Arial" w:eastAsia="Times New Roman" w:hAnsi="Arial" w:cs="Arial"/>
            <w:sz w:val="25"/>
            <w:szCs w:val="25"/>
            <w:lang w:eastAsia="en-IN"/>
          </w:rPr>
          <w: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2" w:author="Unknown"/>
          <w:rFonts w:ascii="Consolas" w:eastAsia="Times New Roman" w:hAnsi="Consolas" w:cs="Consolas"/>
          <w:sz w:val="23"/>
          <w:szCs w:val="23"/>
          <w:lang w:eastAsia="en-IN"/>
        </w:rPr>
      </w:pPr>
      <w:ins w:id="633"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--complement -d " " -f 1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4" w:author="Unknown"/>
          <w:rFonts w:ascii="Consolas" w:eastAsia="Times New Roman" w:hAnsi="Consolas" w:cs="Consolas"/>
          <w:sz w:val="23"/>
          <w:szCs w:val="23"/>
          <w:lang w:eastAsia="en-IN"/>
        </w:rPr>
      </w:pPr>
      <w:ins w:id="635" w:author="Unknown">
        <w:r w:rsidRPr="00AC3527">
          <w:rPr>
            <w:rFonts w:ascii="Consolas" w:eastAsia="Times New Roman" w:hAnsi="Consolas" w:cs="Consolas"/>
            <w:sz w:val="23"/>
            <w:szCs w:val="23"/>
            <w:lang w:eastAsia="en-IN"/>
          </w:rPr>
          <w:t>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6" w:author="Unknown"/>
          <w:rFonts w:ascii="Consolas" w:eastAsia="Times New Roman" w:hAnsi="Consolas" w:cs="Consolas"/>
          <w:sz w:val="23"/>
          <w:szCs w:val="23"/>
          <w:lang w:eastAsia="en-IN"/>
        </w:rPr>
      </w:pPr>
      <w:ins w:id="637" w:author="Unknown">
        <w:r w:rsidRPr="00AC3527">
          <w:rPr>
            <w:rFonts w:ascii="Consolas" w:eastAsia="Times New Roman" w:hAnsi="Consolas" w:cs="Consolas"/>
            <w:sz w:val="23"/>
            <w:szCs w:val="23"/>
            <w:lang w:eastAsia="en-IN"/>
          </w:rPr>
          <w:t>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8" w:author="Unknown"/>
          <w:rFonts w:ascii="Consolas" w:eastAsia="Times New Roman" w:hAnsi="Consolas" w:cs="Consolas"/>
          <w:sz w:val="23"/>
          <w:szCs w:val="23"/>
          <w:lang w:eastAsia="en-IN"/>
        </w:rPr>
      </w:pPr>
      <w:ins w:id="639"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0" w:author="Unknown"/>
          <w:rFonts w:ascii="Consolas" w:eastAsia="Times New Roman" w:hAnsi="Consolas" w:cs="Consolas"/>
          <w:sz w:val="23"/>
          <w:szCs w:val="23"/>
          <w:lang w:eastAsia="en-IN"/>
        </w:rPr>
      </w:pPr>
      <w:ins w:id="641"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2" w:author="Unknown"/>
          <w:rFonts w:ascii="Consolas" w:eastAsia="Times New Roman" w:hAnsi="Consolas" w:cs="Consolas"/>
          <w:sz w:val="23"/>
          <w:szCs w:val="23"/>
          <w:lang w:eastAsia="en-IN"/>
        </w:rPr>
      </w:pPr>
      <w:ins w:id="643"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4"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5" w:author="Unknown"/>
          <w:rFonts w:ascii="Consolas" w:eastAsia="Times New Roman" w:hAnsi="Consolas" w:cs="Consolas"/>
          <w:sz w:val="23"/>
          <w:szCs w:val="23"/>
          <w:lang w:eastAsia="en-IN"/>
        </w:rPr>
      </w:pPr>
      <w:ins w:id="646" w:author="Unknown">
        <w:r w:rsidRPr="00AC3527">
          <w:rPr>
            <w:rFonts w:ascii="Consolas" w:eastAsia="Times New Roman" w:hAnsi="Consolas" w:cs="Consolas"/>
            <w:b/>
            <w:bCs/>
            <w:sz w:val="23"/>
            <w:lang w:eastAsia="en-IN"/>
          </w:rPr>
          <w:t>$ cut --complement -c 5 state.txt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7" w:author="Unknown"/>
          <w:rFonts w:ascii="Consolas" w:eastAsia="Times New Roman" w:hAnsi="Consolas" w:cs="Consolas"/>
          <w:sz w:val="23"/>
          <w:szCs w:val="23"/>
          <w:lang w:eastAsia="en-IN"/>
        </w:rPr>
      </w:pPr>
      <w:proofErr w:type="spellStart"/>
      <w:ins w:id="648" w:author="Unknown">
        <w:r w:rsidRPr="00AC3527">
          <w:rPr>
            <w:rFonts w:ascii="Consolas" w:eastAsia="Times New Roman" w:hAnsi="Consolas" w:cs="Consolas"/>
            <w:sz w:val="23"/>
            <w:szCs w:val="23"/>
            <w:lang w:eastAsia="en-IN"/>
          </w:rPr>
          <w:t>Andha</w:t>
        </w:r>
        <w:proofErr w:type="spellEnd"/>
        <w:r w:rsidRPr="00AC3527">
          <w:rPr>
            <w:rFonts w:ascii="Consolas" w:eastAsia="Times New Roman" w:hAnsi="Consolas" w:cs="Consolas"/>
            <w:sz w:val="23"/>
            <w:szCs w:val="23"/>
            <w:lang w:eastAsia="en-IN"/>
          </w:rPr>
          <w:t xml:space="preserve">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9" w:author="Unknown"/>
          <w:rFonts w:ascii="Consolas" w:eastAsia="Times New Roman" w:hAnsi="Consolas" w:cs="Consolas"/>
          <w:sz w:val="23"/>
          <w:szCs w:val="23"/>
          <w:lang w:eastAsia="en-IN"/>
        </w:rPr>
      </w:pPr>
      <w:proofErr w:type="spellStart"/>
      <w:ins w:id="650" w:author="Unknown">
        <w:r w:rsidRPr="00AC3527">
          <w:rPr>
            <w:rFonts w:ascii="Consolas" w:eastAsia="Times New Roman" w:hAnsi="Consolas" w:cs="Consolas"/>
            <w:sz w:val="23"/>
            <w:szCs w:val="23"/>
            <w:lang w:eastAsia="en-IN"/>
          </w:rPr>
          <w:t>Arunchal</w:t>
        </w:r>
        <w:proofErr w:type="spellEnd"/>
        <w:r w:rsidRPr="00AC3527">
          <w:rPr>
            <w:rFonts w:ascii="Consolas" w:eastAsia="Times New Roman" w:hAnsi="Consolas" w:cs="Consolas"/>
            <w:sz w:val="23"/>
            <w:szCs w:val="23"/>
            <w:lang w:eastAsia="en-IN"/>
          </w:rPr>
          <w:t xml:space="preserve"> Pradesh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1" w:author="Unknown"/>
          <w:rFonts w:ascii="Consolas" w:eastAsia="Times New Roman" w:hAnsi="Consolas" w:cs="Consolas"/>
          <w:sz w:val="23"/>
          <w:szCs w:val="23"/>
          <w:lang w:eastAsia="en-IN"/>
        </w:rPr>
      </w:pPr>
      <w:proofErr w:type="spellStart"/>
      <w:ins w:id="652" w:author="Unknown">
        <w:r w:rsidRPr="00AC3527">
          <w:rPr>
            <w:rFonts w:ascii="Consolas" w:eastAsia="Times New Roman" w:hAnsi="Consolas" w:cs="Consolas"/>
            <w:sz w:val="23"/>
            <w:szCs w:val="23"/>
            <w:lang w:eastAsia="en-IN"/>
          </w:rPr>
          <w:t>Assa</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3" w:author="Unknown"/>
          <w:rFonts w:ascii="Consolas" w:eastAsia="Times New Roman" w:hAnsi="Consolas" w:cs="Consolas"/>
          <w:sz w:val="23"/>
          <w:szCs w:val="23"/>
          <w:lang w:eastAsia="en-IN"/>
        </w:rPr>
      </w:pPr>
      <w:proofErr w:type="spellStart"/>
      <w:ins w:id="654" w:author="Unknown">
        <w:r w:rsidRPr="00AC3527">
          <w:rPr>
            <w:rFonts w:ascii="Consolas" w:eastAsia="Times New Roman" w:hAnsi="Consolas" w:cs="Consolas"/>
            <w:sz w:val="23"/>
            <w:szCs w:val="23"/>
            <w:lang w:eastAsia="en-IN"/>
          </w:rPr>
          <w:t>Biha</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5" w:author="Unknown"/>
          <w:rFonts w:ascii="Consolas" w:eastAsia="Times New Roman" w:hAnsi="Consolas" w:cs="Consolas"/>
          <w:sz w:val="23"/>
          <w:szCs w:val="23"/>
          <w:lang w:eastAsia="en-IN"/>
        </w:rPr>
      </w:pPr>
      <w:proofErr w:type="spellStart"/>
      <w:ins w:id="656" w:author="Unknown">
        <w:r w:rsidRPr="00AC3527">
          <w:rPr>
            <w:rFonts w:ascii="Consolas" w:eastAsia="Times New Roman" w:hAnsi="Consolas" w:cs="Consolas"/>
            <w:sz w:val="23"/>
            <w:szCs w:val="23"/>
            <w:lang w:eastAsia="en-IN"/>
          </w:rPr>
          <w:t>Chhatisgarh</w:t>
        </w:r>
        <w:proofErr w:type="spellEnd"/>
      </w:ins>
    </w:p>
    <w:p w:rsidR="00AC3527" w:rsidRPr="00AC3527" w:rsidRDefault="00AC3527" w:rsidP="00AC3527">
      <w:pPr>
        <w:shd w:val="clear" w:color="auto" w:fill="FFFFFF"/>
        <w:spacing w:after="0" w:line="240" w:lineRule="auto"/>
        <w:textAlignment w:val="baseline"/>
        <w:rPr>
          <w:ins w:id="657" w:author="Unknown"/>
          <w:rFonts w:ascii="Arial" w:eastAsia="Times New Roman" w:hAnsi="Arial" w:cs="Arial"/>
          <w:sz w:val="25"/>
          <w:szCs w:val="25"/>
          <w:lang w:eastAsia="en-IN"/>
        </w:rPr>
      </w:pPr>
      <w:ins w:id="658" w:author="Unknown">
        <w:r w:rsidRPr="00AC3527">
          <w:rPr>
            <w:rFonts w:ascii="Arial" w:eastAsia="Times New Roman" w:hAnsi="Arial" w:cs="Arial"/>
            <w:b/>
            <w:bCs/>
            <w:sz w:val="25"/>
            <w:lang w:eastAsia="en-IN"/>
          </w:rPr>
          <w:t>5. –</w:t>
        </w:r>
        <w:proofErr w:type="gramStart"/>
        <w:r w:rsidRPr="00AC3527">
          <w:rPr>
            <w:rFonts w:ascii="Arial" w:eastAsia="Times New Roman" w:hAnsi="Arial" w:cs="Arial"/>
            <w:b/>
            <w:bCs/>
            <w:sz w:val="25"/>
            <w:lang w:eastAsia="en-IN"/>
          </w:rPr>
          <w:t>output-</w:t>
        </w:r>
        <w:proofErr w:type="gramEnd"/>
        <w:r w:rsidRPr="00AC3527">
          <w:rPr>
            <w:rFonts w:ascii="Arial" w:eastAsia="Times New Roman" w:hAnsi="Arial" w:cs="Arial"/>
            <w:b/>
            <w:bCs/>
            <w:sz w:val="25"/>
            <w:lang w:eastAsia="en-IN"/>
          </w:rPr>
          <w:t>delimiter:</w:t>
        </w:r>
        <w:r w:rsidRPr="00AC3527">
          <w:rPr>
            <w:rFonts w:ascii="Arial" w:eastAsia="Times New Roman" w:hAnsi="Arial" w:cs="Arial"/>
            <w:sz w:val="25"/>
            <w:szCs w:val="25"/>
            <w:lang w:eastAsia="en-IN"/>
          </w:rPr>
          <w:t> By default the output delimiter is same as input delimiter that we specify in the cut with </w:t>
        </w:r>
        <w:r w:rsidRPr="00AC3527">
          <w:rPr>
            <w:rFonts w:ascii="Arial" w:eastAsia="Times New Roman" w:hAnsi="Arial" w:cs="Arial"/>
            <w:b/>
            <w:bCs/>
            <w:sz w:val="25"/>
            <w:lang w:eastAsia="en-IN"/>
          </w:rPr>
          <w:t>-d</w:t>
        </w:r>
        <w:r w:rsidRPr="00AC3527">
          <w:rPr>
            <w:rFonts w:ascii="Arial" w:eastAsia="Times New Roman" w:hAnsi="Arial" w:cs="Arial"/>
            <w:sz w:val="25"/>
            <w:szCs w:val="25"/>
            <w:lang w:eastAsia="en-IN"/>
          </w:rPr>
          <w:t> option. To change the output delimiter use the option </w:t>
        </w:r>
        <w:r w:rsidRPr="00AC3527">
          <w:rPr>
            <w:rFonts w:ascii="Arial" w:eastAsia="Times New Roman" w:hAnsi="Arial" w:cs="Arial"/>
            <w:b/>
            <w:bCs/>
            <w:sz w:val="25"/>
            <w:lang w:eastAsia="en-IN"/>
          </w:rPr>
          <w:t>–output-delimiter=”delimiter”</w:t>
        </w:r>
        <w:r w:rsidRPr="00AC3527">
          <w:rPr>
            <w:rFonts w:ascii="Arial" w:eastAsia="Times New Roman" w:hAnsi="Arial" w:cs="Arial"/>
            <w:sz w:val="25"/>
            <w:szCs w:val="25"/>
            <w:lang w:eastAsia="en-IN"/>
          </w:rPr>
          <w: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9" w:author="Unknown"/>
          <w:rFonts w:ascii="Consolas" w:eastAsia="Times New Roman" w:hAnsi="Consolas" w:cs="Consolas"/>
          <w:sz w:val="23"/>
          <w:szCs w:val="23"/>
          <w:lang w:eastAsia="en-IN"/>
        </w:rPr>
      </w:pPr>
      <w:ins w:id="660"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cut</w:t>
        </w:r>
        <w:proofErr w:type="gramEnd"/>
        <w:r w:rsidRPr="00AC3527">
          <w:rPr>
            <w:rFonts w:ascii="Consolas" w:eastAsia="Times New Roman" w:hAnsi="Consolas" w:cs="Consolas"/>
            <w:b/>
            <w:bCs/>
            <w:sz w:val="23"/>
            <w:lang w:eastAsia="en-IN"/>
          </w:rPr>
          <w:t xml:space="preserve"> -d " " -f 1,2 state.txt --output-delimiter='%'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1" w:author="Unknown"/>
          <w:rFonts w:ascii="Consolas" w:eastAsia="Times New Roman" w:hAnsi="Consolas" w:cs="Consolas"/>
          <w:sz w:val="23"/>
          <w:szCs w:val="23"/>
          <w:lang w:eastAsia="en-IN"/>
        </w:rPr>
      </w:pPr>
      <w:proofErr w:type="spellStart"/>
      <w:ins w:id="662" w:author="Unknown">
        <w:r w:rsidRPr="00AC3527">
          <w:rPr>
            <w:rFonts w:ascii="Consolas" w:eastAsia="Times New Roman" w:hAnsi="Consolas" w:cs="Consolas"/>
            <w:sz w:val="23"/>
            <w:szCs w:val="23"/>
            <w:lang w:eastAsia="en-IN"/>
          </w:rPr>
          <w:t>Andhra%Pradesh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3" w:author="Unknown"/>
          <w:rFonts w:ascii="Consolas" w:eastAsia="Times New Roman" w:hAnsi="Consolas" w:cs="Consolas"/>
          <w:sz w:val="23"/>
          <w:szCs w:val="23"/>
          <w:lang w:eastAsia="en-IN"/>
        </w:rPr>
      </w:pPr>
      <w:proofErr w:type="spellStart"/>
      <w:ins w:id="664" w:author="Unknown">
        <w:r w:rsidRPr="00AC3527">
          <w:rPr>
            <w:rFonts w:ascii="Consolas" w:eastAsia="Times New Roman" w:hAnsi="Consolas" w:cs="Consolas"/>
            <w:sz w:val="23"/>
            <w:szCs w:val="23"/>
            <w:lang w:eastAsia="en-IN"/>
          </w:rPr>
          <w:t>Arunachal%Pradesh</w:t>
        </w:r>
        <w:proofErr w:type="spell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5" w:author="Unknown"/>
          <w:rFonts w:ascii="Consolas" w:eastAsia="Times New Roman" w:hAnsi="Consolas" w:cs="Consolas"/>
          <w:sz w:val="23"/>
          <w:szCs w:val="23"/>
          <w:lang w:eastAsia="en-IN"/>
        </w:rPr>
      </w:pPr>
      <w:ins w:id="666"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7" w:author="Unknown"/>
          <w:rFonts w:ascii="Consolas" w:eastAsia="Times New Roman" w:hAnsi="Consolas" w:cs="Consolas"/>
          <w:sz w:val="23"/>
          <w:szCs w:val="23"/>
          <w:lang w:eastAsia="en-IN"/>
        </w:rPr>
      </w:pPr>
      <w:ins w:id="668"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9" w:author="Unknown"/>
          <w:rFonts w:ascii="Consolas" w:eastAsia="Times New Roman" w:hAnsi="Consolas" w:cs="Consolas"/>
          <w:sz w:val="23"/>
          <w:szCs w:val="23"/>
          <w:lang w:eastAsia="en-IN"/>
        </w:rPr>
      </w:pPr>
      <w:ins w:id="670"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FFFFFF"/>
        <w:spacing w:after="153" w:line="240" w:lineRule="auto"/>
        <w:textAlignment w:val="baseline"/>
        <w:rPr>
          <w:ins w:id="671" w:author="Unknown"/>
          <w:rFonts w:ascii="Arial" w:eastAsia="Times New Roman" w:hAnsi="Arial" w:cs="Arial"/>
          <w:sz w:val="25"/>
          <w:szCs w:val="25"/>
          <w:lang w:eastAsia="en-IN"/>
        </w:rPr>
      </w:pPr>
      <w:ins w:id="672" w:author="Unknown">
        <w:r w:rsidRPr="00AC3527">
          <w:rPr>
            <w:rFonts w:ascii="Arial" w:eastAsia="Times New Roman" w:hAnsi="Arial" w:cs="Arial"/>
            <w:sz w:val="25"/>
            <w:szCs w:val="25"/>
            <w:lang w:eastAsia="en-IN"/>
          </w:rPr>
          <w:t xml:space="preserve">Here cut command changes </w:t>
        </w:r>
        <w:proofErr w:type="gramStart"/>
        <w:r w:rsidRPr="00AC3527">
          <w:rPr>
            <w:rFonts w:ascii="Arial" w:eastAsia="Times New Roman" w:hAnsi="Arial" w:cs="Arial"/>
            <w:sz w:val="25"/>
            <w:szCs w:val="25"/>
            <w:lang w:eastAsia="en-IN"/>
          </w:rPr>
          <w:t>delimiter(</w:t>
        </w:r>
        <w:proofErr w:type="gramEnd"/>
        <w:r w:rsidRPr="00AC3527">
          <w:rPr>
            <w:rFonts w:ascii="Arial" w:eastAsia="Times New Roman" w:hAnsi="Arial" w:cs="Arial"/>
            <w:sz w:val="25"/>
            <w:szCs w:val="25"/>
            <w:lang w:eastAsia="en-IN"/>
          </w:rPr>
          <w:t>%) in the standard output between the fields which is specified by using -f option .</w:t>
        </w:r>
      </w:ins>
    </w:p>
    <w:p w:rsidR="00AC3527" w:rsidRPr="00AC3527" w:rsidRDefault="00AC3527" w:rsidP="00AC3527">
      <w:pPr>
        <w:shd w:val="clear" w:color="auto" w:fill="FFFFFF"/>
        <w:spacing w:after="0" w:line="240" w:lineRule="auto"/>
        <w:textAlignment w:val="baseline"/>
        <w:rPr>
          <w:ins w:id="673" w:author="Unknown"/>
          <w:rFonts w:ascii="Arial" w:eastAsia="Times New Roman" w:hAnsi="Arial" w:cs="Arial"/>
          <w:sz w:val="25"/>
          <w:szCs w:val="25"/>
          <w:lang w:eastAsia="en-IN"/>
        </w:rPr>
      </w:pPr>
      <w:ins w:id="674" w:author="Unknown">
        <w:r w:rsidRPr="00AC3527">
          <w:rPr>
            <w:rFonts w:ascii="Arial" w:eastAsia="Times New Roman" w:hAnsi="Arial" w:cs="Arial"/>
            <w:b/>
            <w:bCs/>
            <w:sz w:val="25"/>
            <w:lang w:eastAsia="en-IN"/>
          </w:rPr>
          <w:t>6. –version:</w:t>
        </w:r>
        <w:r w:rsidRPr="00AC3527">
          <w:rPr>
            <w:rFonts w:ascii="Arial" w:eastAsia="Times New Roman" w:hAnsi="Arial" w:cs="Arial"/>
            <w:sz w:val="25"/>
            <w:szCs w:val="25"/>
            <w:lang w:eastAsia="en-IN"/>
          </w:rPr>
          <w:t> This option is used to display the version of cut which is currently running on your system.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75" w:author="Unknown"/>
          <w:rFonts w:ascii="Consolas" w:eastAsia="Times New Roman" w:hAnsi="Consolas" w:cs="Consolas"/>
          <w:sz w:val="23"/>
          <w:szCs w:val="23"/>
          <w:lang w:eastAsia="en-IN"/>
        </w:rPr>
      </w:pPr>
      <w:ins w:id="676" w:author="Unknown">
        <w:r w:rsidRPr="00AC3527">
          <w:rPr>
            <w:rFonts w:ascii="Consolas" w:eastAsia="Times New Roman" w:hAnsi="Consolas" w:cs="Consolas"/>
            <w:b/>
            <w:bCs/>
            <w:sz w:val="23"/>
            <w:lang w:eastAsia="en-IN"/>
          </w:rPr>
          <w:t>$ cut --version</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77" w:author="Unknown"/>
          <w:rFonts w:ascii="Consolas" w:eastAsia="Times New Roman" w:hAnsi="Consolas" w:cs="Consolas"/>
          <w:sz w:val="23"/>
          <w:szCs w:val="23"/>
          <w:lang w:eastAsia="en-IN"/>
        </w:rPr>
      </w:pPr>
      <w:proofErr w:type="gramStart"/>
      <w:ins w:id="678" w:author="Unknown">
        <w:r w:rsidRPr="00AC3527">
          <w:rPr>
            <w:rFonts w:ascii="Consolas" w:eastAsia="Times New Roman" w:hAnsi="Consolas" w:cs="Consolas"/>
            <w:sz w:val="23"/>
            <w:szCs w:val="23"/>
            <w:lang w:eastAsia="en-IN"/>
          </w:rPr>
          <w:t>cut</w:t>
        </w:r>
        <w:proofErr w:type="gramEnd"/>
        <w:r w:rsidRPr="00AC3527">
          <w:rPr>
            <w:rFonts w:ascii="Consolas" w:eastAsia="Times New Roman" w:hAnsi="Consolas" w:cs="Consolas"/>
            <w:sz w:val="23"/>
            <w:szCs w:val="23"/>
            <w:lang w:eastAsia="en-IN"/>
          </w:rPr>
          <w:t xml:space="preserve"> (GNU </w:t>
        </w:r>
        <w:proofErr w:type="spellStart"/>
        <w:r w:rsidRPr="00AC3527">
          <w:rPr>
            <w:rFonts w:ascii="Consolas" w:eastAsia="Times New Roman" w:hAnsi="Consolas" w:cs="Consolas"/>
            <w:sz w:val="23"/>
            <w:szCs w:val="23"/>
            <w:lang w:eastAsia="en-IN"/>
          </w:rPr>
          <w:t>coreutils</w:t>
        </w:r>
        <w:proofErr w:type="spellEnd"/>
        <w:r w:rsidRPr="00AC3527">
          <w:rPr>
            <w:rFonts w:ascii="Consolas" w:eastAsia="Times New Roman" w:hAnsi="Consolas" w:cs="Consolas"/>
            <w:sz w:val="23"/>
            <w:szCs w:val="23"/>
            <w:lang w:eastAsia="en-IN"/>
          </w:rPr>
          <w:t>) 8.26</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79" w:author="Unknown"/>
          <w:rFonts w:ascii="Consolas" w:eastAsia="Times New Roman" w:hAnsi="Consolas" w:cs="Consolas"/>
          <w:sz w:val="23"/>
          <w:szCs w:val="23"/>
          <w:lang w:eastAsia="en-IN"/>
        </w:rPr>
      </w:pPr>
      <w:ins w:id="680" w:author="Unknown">
        <w:r w:rsidRPr="00AC3527">
          <w:rPr>
            <w:rFonts w:ascii="Consolas" w:eastAsia="Times New Roman" w:hAnsi="Consolas" w:cs="Consolas"/>
            <w:sz w:val="23"/>
            <w:szCs w:val="23"/>
            <w:lang w:eastAsia="en-IN"/>
          </w:rPr>
          <w:t xml:space="preserve">Packaged by </w:t>
        </w:r>
        <w:proofErr w:type="spellStart"/>
        <w:r w:rsidRPr="00AC3527">
          <w:rPr>
            <w:rFonts w:ascii="Consolas" w:eastAsia="Times New Roman" w:hAnsi="Consolas" w:cs="Consolas"/>
            <w:sz w:val="23"/>
            <w:szCs w:val="23"/>
            <w:lang w:eastAsia="en-IN"/>
          </w:rPr>
          <w:t>Cygwin</w:t>
        </w:r>
        <w:proofErr w:type="spellEnd"/>
        <w:r w:rsidRPr="00AC3527">
          <w:rPr>
            <w:rFonts w:ascii="Consolas" w:eastAsia="Times New Roman" w:hAnsi="Consolas" w:cs="Consolas"/>
            <w:sz w:val="23"/>
            <w:szCs w:val="23"/>
            <w:lang w:eastAsia="en-IN"/>
          </w:rPr>
          <w:t xml:space="preserve"> (8.26-2)</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1" w:author="Unknown"/>
          <w:rFonts w:ascii="Consolas" w:eastAsia="Times New Roman" w:hAnsi="Consolas" w:cs="Consolas"/>
          <w:sz w:val="23"/>
          <w:szCs w:val="23"/>
          <w:lang w:eastAsia="en-IN"/>
        </w:rPr>
      </w:pPr>
      <w:ins w:id="682" w:author="Unknown">
        <w:r w:rsidRPr="00AC3527">
          <w:rPr>
            <w:rFonts w:ascii="Consolas" w:eastAsia="Times New Roman" w:hAnsi="Consolas" w:cs="Consolas"/>
            <w:sz w:val="23"/>
            <w:szCs w:val="23"/>
            <w:lang w:eastAsia="en-IN"/>
          </w:rPr>
          <w:t>Copyright (C) 2016 Free Software Foundation, Inc.</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3" w:author="Unknown"/>
          <w:rFonts w:ascii="Consolas" w:eastAsia="Times New Roman" w:hAnsi="Consolas" w:cs="Consolas"/>
          <w:sz w:val="23"/>
          <w:szCs w:val="23"/>
          <w:lang w:eastAsia="en-IN"/>
        </w:rPr>
      </w:pPr>
      <w:ins w:id="684" w:author="Unknown">
        <w:r w:rsidRPr="00AC3527">
          <w:rPr>
            <w:rFonts w:ascii="Consolas" w:eastAsia="Times New Roman" w:hAnsi="Consolas" w:cs="Consolas"/>
            <w:sz w:val="23"/>
            <w:szCs w:val="23"/>
            <w:lang w:eastAsia="en-IN"/>
          </w:rPr>
          <w:t xml:space="preserve">License GPLv3+: GNU GPL version 3 or </w:t>
        </w:r>
        <w:proofErr w:type="gramStart"/>
        <w:r w:rsidRPr="00AC3527">
          <w:rPr>
            <w:rFonts w:ascii="Consolas" w:eastAsia="Times New Roman" w:hAnsi="Consolas" w:cs="Consolas"/>
            <w:sz w:val="23"/>
            <w:szCs w:val="23"/>
            <w:lang w:eastAsia="en-IN"/>
          </w:rPr>
          <w:t>later .</w:t>
        </w:r>
        <w:proofErr w:type="gramEnd"/>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5" w:author="Unknown"/>
          <w:rFonts w:ascii="Consolas" w:eastAsia="Times New Roman" w:hAnsi="Consolas" w:cs="Consolas"/>
          <w:sz w:val="23"/>
          <w:szCs w:val="23"/>
          <w:lang w:eastAsia="en-IN"/>
        </w:rPr>
      </w:pPr>
      <w:ins w:id="686" w:author="Unknown">
        <w:r w:rsidRPr="00AC3527">
          <w:rPr>
            <w:rFonts w:ascii="Consolas" w:eastAsia="Times New Roman" w:hAnsi="Consolas" w:cs="Consolas"/>
            <w:sz w:val="23"/>
            <w:szCs w:val="23"/>
            <w:lang w:eastAsia="en-IN"/>
          </w:rPr>
          <w:t>This is free software: you are free to change and redistribute it.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7" w:author="Unknown"/>
          <w:rFonts w:ascii="Consolas" w:eastAsia="Times New Roman" w:hAnsi="Consolas" w:cs="Consolas"/>
          <w:sz w:val="23"/>
          <w:szCs w:val="23"/>
          <w:lang w:eastAsia="en-IN"/>
        </w:rPr>
      </w:pPr>
      <w:ins w:id="688" w:author="Unknown">
        <w:r w:rsidRPr="00AC3527">
          <w:rPr>
            <w:rFonts w:ascii="Consolas" w:eastAsia="Times New Roman" w:hAnsi="Consolas" w:cs="Consolas"/>
            <w:sz w:val="23"/>
            <w:szCs w:val="23"/>
            <w:lang w:eastAsia="en-IN"/>
          </w:rPr>
          <w:t>There is NO WARRANTY, to the extent permitted by law.</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9" w:author="Unknown"/>
          <w:rFonts w:ascii="Consolas" w:eastAsia="Times New Roman" w:hAnsi="Consolas" w:cs="Consolas"/>
          <w:sz w:val="23"/>
          <w:szCs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0" w:author="Unknown"/>
          <w:rFonts w:ascii="Consolas" w:eastAsia="Times New Roman" w:hAnsi="Consolas" w:cs="Consolas"/>
          <w:sz w:val="23"/>
          <w:szCs w:val="23"/>
          <w:lang w:eastAsia="en-IN"/>
        </w:rPr>
      </w:pPr>
      <w:proofErr w:type="gramStart"/>
      <w:ins w:id="691" w:author="Unknown">
        <w:r w:rsidRPr="00AC3527">
          <w:rPr>
            <w:rFonts w:ascii="Consolas" w:eastAsia="Times New Roman" w:hAnsi="Consolas" w:cs="Consolas"/>
            <w:sz w:val="23"/>
            <w:szCs w:val="23"/>
            <w:lang w:eastAsia="en-IN"/>
          </w:rPr>
          <w:t xml:space="preserve">Written by David M. </w:t>
        </w:r>
        <w:proofErr w:type="spellStart"/>
        <w:r w:rsidRPr="00AC3527">
          <w:rPr>
            <w:rFonts w:ascii="Consolas" w:eastAsia="Times New Roman" w:hAnsi="Consolas" w:cs="Consolas"/>
            <w:sz w:val="23"/>
            <w:szCs w:val="23"/>
            <w:lang w:eastAsia="en-IN"/>
          </w:rPr>
          <w:t>Ihnat</w:t>
        </w:r>
        <w:proofErr w:type="spellEnd"/>
        <w:r w:rsidRPr="00AC3527">
          <w:rPr>
            <w:rFonts w:ascii="Consolas" w:eastAsia="Times New Roman" w:hAnsi="Consolas" w:cs="Consolas"/>
            <w:sz w:val="23"/>
            <w:szCs w:val="23"/>
            <w:lang w:eastAsia="en-IN"/>
          </w:rPr>
          <w:t xml:space="preserve">, David </w:t>
        </w:r>
        <w:proofErr w:type="spellStart"/>
        <w:r w:rsidRPr="00AC3527">
          <w:rPr>
            <w:rFonts w:ascii="Consolas" w:eastAsia="Times New Roman" w:hAnsi="Consolas" w:cs="Consolas"/>
            <w:sz w:val="23"/>
            <w:szCs w:val="23"/>
            <w:lang w:eastAsia="en-IN"/>
          </w:rPr>
          <w:t>MacKenzie</w:t>
        </w:r>
        <w:proofErr w:type="spellEnd"/>
        <w:r w:rsidRPr="00AC3527">
          <w:rPr>
            <w:rFonts w:ascii="Consolas" w:eastAsia="Times New Roman" w:hAnsi="Consolas" w:cs="Consolas"/>
            <w:sz w:val="23"/>
            <w:szCs w:val="23"/>
            <w:lang w:eastAsia="en-IN"/>
          </w:rPr>
          <w:t xml:space="preserve">, and Jim </w:t>
        </w:r>
        <w:proofErr w:type="spellStart"/>
        <w:r w:rsidRPr="00AC3527">
          <w:rPr>
            <w:rFonts w:ascii="Consolas" w:eastAsia="Times New Roman" w:hAnsi="Consolas" w:cs="Consolas"/>
            <w:sz w:val="23"/>
            <w:szCs w:val="23"/>
            <w:lang w:eastAsia="en-IN"/>
          </w:rPr>
          <w:t>Meyering</w:t>
        </w:r>
        <w:proofErr w:type="spellEnd"/>
        <w:r w:rsidRPr="00AC3527">
          <w:rPr>
            <w:rFonts w:ascii="Consolas" w:eastAsia="Times New Roman" w:hAnsi="Consolas" w:cs="Consolas"/>
            <w:sz w:val="23"/>
            <w:szCs w:val="23"/>
            <w:lang w:eastAsia="en-IN"/>
          </w:rPr>
          <w:t>.</w:t>
        </w:r>
        <w:proofErr w:type="gramEnd"/>
      </w:ins>
    </w:p>
    <w:p w:rsidR="00AC3527" w:rsidRPr="00AC3527" w:rsidRDefault="00AC3527" w:rsidP="00AC3527">
      <w:pPr>
        <w:shd w:val="clear" w:color="auto" w:fill="FFFFFF"/>
        <w:spacing w:after="0" w:line="240" w:lineRule="auto"/>
        <w:jc w:val="center"/>
        <w:textAlignment w:val="baseline"/>
        <w:rPr>
          <w:ins w:id="692" w:author="Unknown"/>
          <w:rFonts w:ascii="Arial" w:eastAsia="Times New Roman" w:hAnsi="Arial" w:cs="Arial"/>
          <w:sz w:val="25"/>
          <w:szCs w:val="25"/>
          <w:lang w:eastAsia="en-IN"/>
        </w:rPr>
      </w:pPr>
      <w:ins w:id="693" w:author="Unknown">
        <w:r w:rsidRPr="00AC3527">
          <w:rPr>
            <w:rFonts w:ascii="Arial" w:eastAsia="Times New Roman" w:hAnsi="Arial" w:cs="Arial"/>
            <w:b/>
            <w:bCs/>
            <w:sz w:val="25"/>
            <w:lang w:eastAsia="en-IN"/>
          </w:rPr>
          <w:t>Applications of cut Command</w:t>
        </w:r>
      </w:ins>
    </w:p>
    <w:p w:rsidR="00AC3527" w:rsidRPr="00AC3527" w:rsidRDefault="00AC3527" w:rsidP="00AC3527">
      <w:pPr>
        <w:shd w:val="clear" w:color="auto" w:fill="FFFFFF"/>
        <w:spacing w:after="0" w:line="240" w:lineRule="auto"/>
        <w:textAlignment w:val="baseline"/>
        <w:rPr>
          <w:ins w:id="694" w:author="Unknown"/>
          <w:rFonts w:ascii="Arial" w:eastAsia="Times New Roman" w:hAnsi="Arial" w:cs="Arial"/>
          <w:sz w:val="25"/>
          <w:szCs w:val="25"/>
          <w:lang w:eastAsia="en-IN"/>
        </w:rPr>
      </w:pPr>
      <w:ins w:id="695" w:author="Unknown">
        <w:r w:rsidRPr="00AC3527">
          <w:rPr>
            <w:rFonts w:ascii="Arial" w:eastAsia="Times New Roman" w:hAnsi="Arial" w:cs="Arial"/>
            <w:b/>
            <w:bCs/>
            <w:sz w:val="25"/>
            <w:lang w:eastAsia="en-IN"/>
          </w:rPr>
          <w:lastRenderedPageBreak/>
          <w:t xml:space="preserve">1. How to use tail with </w:t>
        </w:r>
        <w:proofErr w:type="gramStart"/>
        <w:r w:rsidRPr="00AC3527">
          <w:rPr>
            <w:rFonts w:ascii="Arial" w:eastAsia="Times New Roman" w:hAnsi="Arial" w:cs="Arial"/>
            <w:b/>
            <w:bCs/>
            <w:sz w:val="25"/>
            <w:lang w:eastAsia="en-IN"/>
          </w:rPr>
          <w:t>pipes(</w:t>
        </w:r>
        <w:proofErr w:type="gramEnd"/>
        <w:r w:rsidRPr="00AC3527">
          <w:rPr>
            <w:rFonts w:ascii="Arial" w:eastAsia="Times New Roman" w:hAnsi="Arial" w:cs="Arial"/>
            <w:b/>
            <w:bCs/>
            <w:sz w:val="25"/>
            <w:lang w:eastAsia="en-IN"/>
          </w:rPr>
          <w:t>|):</w:t>
        </w:r>
        <w:r w:rsidRPr="00AC3527">
          <w:rPr>
            <w:rFonts w:ascii="Arial" w:eastAsia="Times New Roman" w:hAnsi="Arial" w:cs="Arial"/>
            <w:sz w:val="25"/>
            <w:szCs w:val="25"/>
            <w:lang w:eastAsia="en-IN"/>
          </w:rPr>
          <w:t xml:space="preserve"> The cut command can be piped with many other commands of the </w:t>
        </w:r>
        <w:proofErr w:type="spellStart"/>
        <w:r w:rsidRPr="00AC3527">
          <w:rPr>
            <w:rFonts w:ascii="Arial" w:eastAsia="Times New Roman" w:hAnsi="Arial" w:cs="Arial"/>
            <w:sz w:val="25"/>
            <w:szCs w:val="25"/>
            <w:lang w:eastAsia="en-IN"/>
          </w:rPr>
          <w:t>unix</w:t>
        </w:r>
        <w:proofErr w:type="spellEnd"/>
        <w:r w:rsidRPr="00AC3527">
          <w:rPr>
            <w:rFonts w:ascii="Arial" w:eastAsia="Times New Roman" w:hAnsi="Arial" w:cs="Arial"/>
            <w:sz w:val="25"/>
            <w:szCs w:val="25"/>
            <w:lang w:eastAsia="en-IN"/>
          </w:rPr>
          <w:t>. In the following example output of the </w:t>
        </w:r>
        <w:r w:rsidRPr="00AC3527">
          <w:rPr>
            <w:rFonts w:ascii="Arial" w:eastAsia="Times New Roman" w:hAnsi="Arial" w:cs="Arial"/>
            <w:b/>
            <w:bCs/>
            <w:sz w:val="25"/>
            <w:lang w:eastAsia="en-IN"/>
          </w:rPr>
          <w:t>cat </w:t>
        </w:r>
        <w:r w:rsidRPr="00AC3527">
          <w:rPr>
            <w:rFonts w:ascii="Arial" w:eastAsia="Times New Roman" w:hAnsi="Arial" w:cs="Arial"/>
            <w:sz w:val="25"/>
            <w:szCs w:val="25"/>
            <w:lang w:eastAsia="en-IN"/>
          </w:rPr>
          <w:t>command is given as input to the </w:t>
        </w:r>
        <w:r w:rsidRPr="00AC3527">
          <w:rPr>
            <w:rFonts w:ascii="Arial" w:eastAsia="Times New Roman" w:hAnsi="Arial" w:cs="Arial"/>
            <w:b/>
            <w:bCs/>
            <w:sz w:val="25"/>
            <w:lang w:eastAsia="en-IN"/>
          </w:rPr>
          <w:t>cut </w:t>
        </w:r>
        <w:r w:rsidRPr="00AC3527">
          <w:rPr>
            <w:rFonts w:ascii="Arial" w:eastAsia="Times New Roman" w:hAnsi="Arial" w:cs="Arial"/>
            <w:sz w:val="25"/>
            <w:szCs w:val="25"/>
            <w:lang w:eastAsia="en-IN"/>
          </w:rPr>
          <w:t>command with </w:t>
        </w:r>
        <w:r w:rsidRPr="00AC3527">
          <w:rPr>
            <w:rFonts w:ascii="Arial" w:eastAsia="Times New Roman" w:hAnsi="Arial" w:cs="Arial"/>
            <w:b/>
            <w:bCs/>
            <w:sz w:val="25"/>
            <w:lang w:eastAsia="en-IN"/>
          </w:rPr>
          <w:t>-f</w:t>
        </w:r>
        <w:r w:rsidRPr="00AC3527">
          <w:rPr>
            <w:rFonts w:ascii="Arial" w:eastAsia="Times New Roman" w:hAnsi="Arial" w:cs="Arial"/>
            <w:sz w:val="25"/>
            <w:szCs w:val="25"/>
            <w:lang w:eastAsia="en-IN"/>
          </w:rPr>
          <w:t> option to sort the state names coming from file state.txt in the reverse order.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6" w:author="Unknown"/>
          <w:rFonts w:ascii="Consolas" w:eastAsia="Times New Roman" w:hAnsi="Consolas" w:cs="Consolas"/>
          <w:sz w:val="23"/>
          <w:szCs w:val="23"/>
          <w:lang w:eastAsia="en-IN"/>
        </w:rPr>
      </w:pPr>
      <w:ins w:id="697"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state.txt | cut -d ' </w:t>
        </w:r>
        <w:proofErr w:type="spellStart"/>
        <w:r w:rsidRPr="00AC3527">
          <w:rPr>
            <w:rFonts w:ascii="Consolas" w:eastAsia="Times New Roman" w:hAnsi="Consolas" w:cs="Consolas"/>
            <w:b/>
            <w:bCs/>
            <w:sz w:val="23"/>
            <w:lang w:eastAsia="en-IN"/>
          </w:rPr>
          <w:t>'</w:t>
        </w:r>
        <w:proofErr w:type="spellEnd"/>
        <w:r w:rsidRPr="00AC3527">
          <w:rPr>
            <w:rFonts w:ascii="Consolas" w:eastAsia="Times New Roman" w:hAnsi="Consolas" w:cs="Consolas"/>
            <w:b/>
            <w:bCs/>
            <w:sz w:val="23"/>
            <w:lang w:eastAsia="en-IN"/>
          </w:rPr>
          <w:t xml:space="preserve"> -f 1 | sort -r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8" w:author="Unknown"/>
          <w:rFonts w:ascii="Consolas" w:eastAsia="Times New Roman" w:hAnsi="Consolas" w:cs="Consolas"/>
          <w:sz w:val="23"/>
          <w:szCs w:val="23"/>
          <w:lang w:eastAsia="en-IN"/>
        </w:rPr>
      </w:pPr>
      <w:ins w:id="699" w:author="Unknown">
        <w:r w:rsidRPr="00AC3527">
          <w:rPr>
            <w:rFonts w:ascii="Consolas" w:eastAsia="Times New Roman" w:hAnsi="Consolas" w:cs="Consolas"/>
            <w:sz w:val="23"/>
            <w:szCs w:val="23"/>
            <w:lang w:eastAsia="en-IN"/>
          </w:rPr>
          <w:t>Chhattisgarh</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0" w:author="Unknown"/>
          <w:rFonts w:ascii="Consolas" w:eastAsia="Times New Roman" w:hAnsi="Consolas" w:cs="Consolas"/>
          <w:sz w:val="23"/>
          <w:szCs w:val="23"/>
          <w:lang w:eastAsia="en-IN"/>
        </w:rPr>
      </w:pPr>
      <w:ins w:id="701" w:author="Unknown">
        <w:r w:rsidRPr="00AC3527">
          <w:rPr>
            <w:rFonts w:ascii="Consolas" w:eastAsia="Times New Roman" w:hAnsi="Consolas" w:cs="Consolas"/>
            <w:sz w:val="23"/>
            <w:szCs w:val="23"/>
            <w:lang w:eastAsia="en-IN"/>
          </w:rPr>
          <w:t>Bihar</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2" w:author="Unknown"/>
          <w:rFonts w:ascii="Consolas" w:eastAsia="Times New Roman" w:hAnsi="Consolas" w:cs="Consolas"/>
          <w:sz w:val="23"/>
          <w:szCs w:val="23"/>
          <w:lang w:eastAsia="en-IN"/>
        </w:rPr>
      </w:pPr>
      <w:ins w:id="703" w:author="Unknown">
        <w:r w:rsidRPr="00AC3527">
          <w:rPr>
            <w:rFonts w:ascii="Consolas" w:eastAsia="Times New Roman" w:hAnsi="Consolas" w:cs="Consolas"/>
            <w:sz w:val="23"/>
            <w:szCs w:val="23"/>
            <w:lang w:eastAsia="en-IN"/>
          </w:rPr>
          <w:t>Assam</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4" w:author="Unknown"/>
          <w:rFonts w:ascii="Consolas" w:eastAsia="Times New Roman" w:hAnsi="Consolas" w:cs="Consolas"/>
          <w:sz w:val="23"/>
          <w:szCs w:val="23"/>
          <w:lang w:eastAsia="en-IN"/>
        </w:rPr>
      </w:pPr>
      <w:ins w:id="705" w:author="Unknown">
        <w:r w:rsidRPr="00AC3527">
          <w:rPr>
            <w:rFonts w:ascii="Consolas" w:eastAsia="Times New Roman" w:hAnsi="Consolas" w:cs="Consolas"/>
            <w:sz w:val="23"/>
            <w:szCs w:val="23"/>
            <w:lang w:eastAsia="en-IN"/>
          </w:rPr>
          <w:t>Arunachal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6" w:author="Unknown"/>
          <w:rFonts w:ascii="Consolas" w:eastAsia="Times New Roman" w:hAnsi="Consolas" w:cs="Consolas"/>
          <w:sz w:val="23"/>
          <w:szCs w:val="23"/>
          <w:lang w:eastAsia="en-IN"/>
        </w:rPr>
      </w:pPr>
      <w:ins w:id="707" w:author="Unknown">
        <w:r w:rsidRPr="00AC3527">
          <w:rPr>
            <w:rFonts w:ascii="Consolas" w:eastAsia="Times New Roman" w:hAnsi="Consolas" w:cs="Consolas"/>
            <w:sz w:val="23"/>
            <w:szCs w:val="23"/>
            <w:lang w:eastAsia="en-IN"/>
          </w:rPr>
          <w:t>Andhra</w:t>
        </w:r>
      </w:ins>
    </w:p>
    <w:p w:rsidR="00AC3527" w:rsidRPr="00AC3527" w:rsidRDefault="00AC3527" w:rsidP="00AC3527">
      <w:pPr>
        <w:shd w:val="clear" w:color="auto" w:fill="FFFFFF"/>
        <w:spacing w:after="153" w:line="240" w:lineRule="auto"/>
        <w:textAlignment w:val="baseline"/>
        <w:rPr>
          <w:ins w:id="708" w:author="Unknown"/>
          <w:rFonts w:ascii="Arial" w:eastAsia="Times New Roman" w:hAnsi="Arial" w:cs="Arial"/>
          <w:sz w:val="25"/>
          <w:szCs w:val="25"/>
          <w:lang w:eastAsia="en-IN"/>
        </w:rPr>
      </w:pPr>
      <w:ins w:id="709" w:author="Unknown">
        <w:r w:rsidRPr="00AC3527">
          <w:rPr>
            <w:rFonts w:ascii="Arial" w:eastAsia="Times New Roman" w:hAnsi="Arial" w:cs="Arial"/>
            <w:sz w:val="25"/>
            <w:szCs w:val="25"/>
            <w:lang w:eastAsia="en-IN"/>
          </w:rPr>
          <w:t xml:space="preserve">It can also be piped with one or more filters for additional processing. Like in the following example, we are using cat, head and cut command and whose output is stored in the file name list.txt using </w:t>
        </w:r>
        <w:proofErr w:type="gramStart"/>
        <w:r w:rsidRPr="00AC3527">
          <w:rPr>
            <w:rFonts w:ascii="Arial" w:eastAsia="Times New Roman" w:hAnsi="Arial" w:cs="Arial"/>
            <w:sz w:val="25"/>
            <w:szCs w:val="25"/>
            <w:lang w:eastAsia="en-IN"/>
          </w:rPr>
          <w:t>directive(</w:t>
        </w:r>
        <w:proofErr w:type="gramEnd"/>
        <w:r w:rsidRPr="00AC3527">
          <w:rPr>
            <w:rFonts w:ascii="Arial" w:eastAsia="Times New Roman" w:hAnsi="Arial" w:cs="Arial"/>
            <w:sz w:val="25"/>
            <w:szCs w:val="25"/>
            <w:lang w:eastAsia="en-IN"/>
          </w:rPr>
          <w:t>&gt;).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0" w:author="Unknown"/>
          <w:rFonts w:ascii="Consolas" w:eastAsia="Times New Roman" w:hAnsi="Consolas" w:cs="Consolas"/>
          <w:sz w:val="23"/>
          <w:szCs w:val="23"/>
          <w:lang w:eastAsia="en-IN"/>
        </w:rPr>
      </w:pPr>
      <w:ins w:id="711"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state.txt | head -n 3 | cut -d ' </w:t>
        </w:r>
        <w:proofErr w:type="spellStart"/>
        <w:r w:rsidRPr="00AC3527">
          <w:rPr>
            <w:rFonts w:ascii="Consolas" w:eastAsia="Times New Roman" w:hAnsi="Consolas" w:cs="Consolas"/>
            <w:b/>
            <w:bCs/>
            <w:sz w:val="23"/>
            <w:lang w:eastAsia="en-IN"/>
          </w:rPr>
          <w:t>'</w:t>
        </w:r>
        <w:proofErr w:type="spellEnd"/>
        <w:r w:rsidRPr="00AC3527">
          <w:rPr>
            <w:rFonts w:ascii="Consolas" w:eastAsia="Times New Roman" w:hAnsi="Consolas" w:cs="Consolas"/>
            <w:b/>
            <w:bCs/>
            <w:sz w:val="23"/>
            <w:lang w:eastAsia="en-IN"/>
          </w:rPr>
          <w:t xml:space="preserve"> -f 1 &gt; list.txt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2" w:author="Unknown"/>
          <w:rFonts w:ascii="Consolas" w:eastAsia="Times New Roman" w:hAnsi="Consolas" w:cs="Consolas"/>
          <w:b/>
          <w:bCs/>
          <w:sz w:val="23"/>
          <w:lang w:eastAsia="en-IN"/>
        </w:rPr>
      </w:pPr>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3" w:author="Unknown"/>
          <w:rFonts w:ascii="Consolas" w:eastAsia="Times New Roman" w:hAnsi="Consolas" w:cs="Consolas"/>
          <w:sz w:val="23"/>
          <w:szCs w:val="23"/>
          <w:lang w:eastAsia="en-IN"/>
        </w:rPr>
      </w:pPr>
      <w:ins w:id="714" w:author="Unknown">
        <w:r w:rsidRPr="00AC3527">
          <w:rPr>
            <w:rFonts w:ascii="Consolas" w:eastAsia="Times New Roman" w:hAnsi="Consolas" w:cs="Consolas"/>
            <w:b/>
            <w:bCs/>
            <w:sz w:val="23"/>
            <w:lang w:eastAsia="en-IN"/>
          </w:rPr>
          <w:t xml:space="preserve">$ </w:t>
        </w:r>
        <w:proofErr w:type="gramStart"/>
        <w:r w:rsidRPr="00AC3527">
          <w:rPr>
            <w:rFonts w:ascii="Consolas" w:eastAsia="Times New Roman" w:hAnsi="Consolas" w:cs="Consolas"/>
            <w:b/>
            <w:bCs/>
            <w:sz w:val="23"/>
            <w:lang w:eastAsia="en-IN"/>
          </w:rPr>
          <w:t>cat</w:t>
        </w:r>
        <w:proofErr w:type="gramEnd"/>
        <w:r w:rsidRPr="00AC3527">
          <w:rPr>
            <w:rFonts w:ascii="Consolas" w:eastAsia="Times New Roman" w:hAnsi="Consolas" w:cs="Consolas"/>
            <w:b/>
            <w:bCs/>
            <w:sz w:val="23"/>
            <w:lang w:eastAsia="en-IN"/>
          </w:rPr>
          <w:t xml:space="preserve"> list.txt</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5" w:author="Unknown"/>
          <w:rFonts w:ascii="Consolas" w:eastAsia="Times New Roman" w:hAnsi="Consolas" w:cs="Consolas"/>
          <w:sz w:val="23"/>
          <w:szCs w:val="23"/>
          <w:lang w:eastAsia="en-IN"/>
        </w:rPr>
      </w:pPr>
      <w:ins w:id="716" w:author="Unknown">
        <w:r w:rsidRPr="00AC3527">
          <w:rPr>
            <w:rFonts w:ascii="Consolas" w:eastAsia="Times New Roman" w:hAnsi="Consolas" w:cs="Consolas"/>
            <w:sz w:val="23"/>
            <w:szCs w:val="23"/>
            <w:lang w:eastAsia="en-IN"/>
          </w:rPr>
          <w:t>Andhra</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7" w:author="Unknown"/>
          <w:rFonts w:ascii="Consolas" w:eastAsia="Times New Roman" w:hAnsi="Consolas" w:cs="Consolas"/>
          <w:sz w:val="23"/>
          <w:szCs w:val="23"/>
          <w:lang w:eastAsia="en-IN"/>
        </w:rPr>
      </w:pPr>
      <w:ins w:id="718" w:author="Unknown">
        <w:r w:rsidRPr="00AC3527">
          <w:rPr>
            <w:rFonts w:ascii="Consolas" w:eastAsia="Times New Roman" w:hAnsi="Consolas" w:cs="Consolas"/>
            <w:sz w:val="23"/>
            <w:szCs w:val="23"/>
            <w:lang w:eastAsia="en-IN"/>
          </w:rPr>
          <w:t>Arunachal</w:t>
        </w:r>
      </w:ins>
    </w:p>
    <w:p w:rsidR="00AC3527" w:rsidRPr="00AC3527" w:rsidRDefault="00AC3527" w:rsidP="00AC35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9" w:author="Unknown"/>
          <w:rFonts w:ascii="Consolas" w:eastAsia="Times New Roman" w:hAnsi="Consolas" w:cs="Consolas"/>
          <w:sz w:val="23"/>
          <w:szCs w:val="23"/>
          <w:lang w:eastAsia="en-IN"/>
        </w:rPr>
      </w:pPr>
      <w:ins w:id="720" w:author="Unknown">
        <w:r w:rsidRPr="00AC3527">
          <w:rPr>
            <w:rFonts w:ascii="Consolas" w:eastAsia="Times New Roman" w:hAnsi="Consolas" w:cs="Consolas"/>
            <w:sz w:val="23"/>
            <w:szCs w:val="23"/>
            <w:lang w:eastAsia="en-IN"/>
          </w:rPr>
          <w:t>Assam</w:t>
        </w:r>
      </w:ins>
    </w:p>
    <w:p w:rsidR="00AC3527" w:rsidRDefault="00AC3527"/>
    <w:p w:rsidR="00CF0688" w:rsidRPr="00CF0688" w:rsidRDefault="00CF0688" w:rsidP="00CF0688">
      <w:pPr>
        <w:spacing w:after="230" w:line="240" w:lineRule="auto"/>
        <w:textAlignment w:val="baseline"/>
        <w:outlineLvl w:val="0"/>
        <w:rPr>
          <w:rFonts w:ascii="Times New Roman" w:eastAsia="Times New Roman" w:hAnsi="Times New Roman" w:cs="Times New Roman"/>
          <w:kern w:val="36"/>
          <w:sz w:val="43"/>
          <w:szCs w:val="43"/>
          <w:lang w:eastAsia="en-IN"/>
        </w:rPr>
      </w:pPr>
      <w:proofErr w:type="spellStart"/>
      <w:proofErr w:type="gramStart"/>
      <w:r w:rsidRPr="00CF0688">
        <w:rPr>
          <w:rFonts w:ascii="Times New Roman" w:eastAsia="Times New Roman" w:hAnsi="Times New Roman" w:cs="Times New Roman"/>
          <w:kern w:val="36"/>
          <w:sz w:val="43"/>
          <w:szCs w:val="43"/>
          <w:lang w:eastAsia="en-IN"/>
        </w:rPr>
        <w:t>uniq</w:t>
      </w:r>
      <w:proofErr w:type="spellEnd"/>
      <w:proofErr w:type="gramEnd"/>
      <w:r w:rsidRPr="00CF0688">
        <w:rPr>
          <w:rFonts w:ascii="Times New Roman" w:eastAsia="Times New Roman" w:hAnsi="Times New Roman" w:cs="Times New Roman"/>
          <w:kern w:val="36"/>
          <w:sz w:val="43"/>
          <w:szCs w:val="43"/>
          <w:lang w:eastAsia="en-IN"/>
        </w:rPr>
        <w:t xml:space="preserve"> Command in LINUX with examples</w:t>
      </w:r>
    </w:p>
    <w:p w:rsidR="00CF0688" w:rsidRPr="00CF0688" w:rsidRDefault="00CF0688" w:rsidP="00CF0688">
      <w:pPr>
        <w:spacing w:after="0" w:line="240" w:lineRule="auto"/>
        <w:textAlignment w:val="baseline"/>
        <w:rPr>
          <w:rFonts w:ascii="Arial" w:eastAsia="Times New Roman" w:hAnsi="Arial" w:cs="Arial"/>
          <w:sz w:val="25"/>
          <w:szCs w:val="25"/>
          <w:lang w:eastAsia="en-IN"/>
        </w:rPr>
      </w:pPr>
      <w:r w:rsidRPr="00CF0688">
        <w:rPr>
          <w:rFonts w:ascii="Arial" w:eastAsia="Times New Roman" w:hAnsi="Arial" w:cs="Arial"/>
          <w:sz w:val="25"/>
          <w:szCs w:val="25"/>
          <w:lang w:eastAsia="en-IN"/>
        </w:rPr>
        <w:t>The </w:t>
      </w:r>
      <w:proofErr w:type="spellStart"/>
      <w:r w:rsidRPr="00CF0688">
        <w:rPr>
          <w:rFonts w:ascii="Arial" w:eastAsia="Times New Roman" w:hAnsi="Arial" w:cs="Arial"/>
          <w:b/>
          <w:bCs/>
          <w:sz w:val="25"/>
          <w:lang w:eastAsia="en-IN"/>
        </w:rPr>
        <w:t>uniq</w:t>
      </w:r>
      <w:proofErr w:type="spellEnd"/>
      <w:r w:rsidRPr="00CF0688">
        <w:rPr>
          <w:rFonts w:ascii="Arial" w:eastAsia="Times New Roman" w:hAnsi="Arial" w:cs="Arial"/>
          <w:sz w:val="25"/>
          <w:szCs w:val="25"/>
          <w:lang w:eastAsia="en-IN"/>
        </w:rPr>
        <w:t> command in Linux is a command line utility that reports or filters out the repeated lines in a file.</w:t>
      </w:r>
      <w:r w:rsidRPr="00CF0688">
        <w:rPr>
          <w:rFonts w:ascii="Arial" w:eastAsia="Times New Roman" w:hAnsi="Arial" w:cs="Arial"/>
          <w:sz w:val="25"/>
          <w:szCs w:val="25"/>
          <w:lang w:eastAsia="en-IN"/>
        </w:rPr>
        <w:br/>
        <w:t>In simple words, </w:t>
      </w:r>
      <w:proofErr w:type="spellStart"/>
      <w:r w:rsidRPr="00CF0688">
        <w:rPr>
          <w:rFonts w:ascii="Arial" w:eastAsia="Times New Roman" w:hAnsi="Arial" w:cs="Arial"/>
          <w:b/>
          <w:bCs/>
          <w:sz w:val="25"/>
          <w:lang w:eastAsia="en-IN"/>
        </w:rPr>
        <w:t>uniq</w:t>
      </w:r>
      <w:proofErr w:type="spellEnd"/>
      <w:r w:rsidRPr="00CF0688">
        <w:rPr>
          <w:rFonts w:ascii="Arial" w:eastAsia="Times New Roman" w:hAnsi="Arial" w:cs="Arial"/>
          <w:sz w:val="25"/>
          <w:szCs w:val="25"/>
          <w:lang w:eastAsia="en-IN"/>
        </w:rPr>
        <w:t> is the tool that helps to detect the adjacent duplicate lines and also deletes the duplicate lines. </w:t>
      </w:r>
      <w:proofErr w:type="spellStart"/>
      <w:proofErr w:type="gramStart"/>
      <w:r w:rsidRPr="00CF0688">
        <w:rPr>
          <w:rFonts w:ascii="Arial" w:eastAsia="Times New Roman" w:hAnsi="Arial" w:cs="Arial"/>
          <w:b/>
          <w:bCs/>
          <w:sz w:val="25"/>
          <w:lang w:eastAsia="en-IN"/>
        </w:rPr>
        <w:t>uniq</w:t>
      </w:r>
      <w:proofErr w:type="spellEnd"/>
      <w:proofErr w:type="gramEnd"/>
      <w:r w:rsidRPr="00CF0688">
        <w:rPr>
          <w:rFonts w:ascii="Arial" w:eastAsia="Times New Roman" w:hAnsi="Arial" w:cs="Arial"/>
          <w:sz w:val="25"/>
          <w:szCs w:val="25"/>
          <w:lang w:eastAsia="en-IN"/>
        </w:rPr>
        <w:t> filters out the adjacent matching lines from the input file(that is required as an argument) and writes the filtered data to the output file .</w:t>
      </w:r>
    </w:p>
    <w:p w:rsidR="00CF0688" w:rsidRPr="00CF0688" w:rsidRDefault="00CF0688" w:rsidP="00CF0688">
      <w:pPr>
        <w:spacing w:after="0" w:line="240" w:lineRule="auto"/>
        <w:textAlignment w:val="baseline"/>
        <w:rPr>
          <w:rFonts w:ascii="Arial" w:eastAsia="Times New Roman" w:hAnsi="Arial" w:cs="Arial"/>
          <w:sz w:val="25"/>
          <w:szCs w:val="25"/>
          <w:lang w:eastAsia="en-IN"/>
        </w:rPr>
      </w:pPr>
      <w:r w:rsidRPr="00CF0688">
        <w:rPr>
          <w:rFonts w:ascii="Arial" w:eastAsia="Times New Roman" w:hAnsi="Arial" w:cs="Arial"/>
          <w:b/>
          <w:bCs/>
          <w:sz w:val="25"/>
          <w:szCs w:val="25"/>
          <w:bdr w:val="none" w:sz="0" w:space="0" w:color="auto" w:frame="1"/>
          <w:lang w:eastAsia="en-IN"/>
        </w:rPr>
        <w:t xml:space="preserve">Syntax of </w:t>
      </w:r>
      <w:proofErr w:type="spellStart"/>
      <w:r w:rsidRPr="00CF0688">
        <w:rPr>
          <w:rFonts w:ascii="Arial" w:eastAsia="Times New Roman" w:hAnsi="Arial" w:cs="Arial"/>
          <w:b/>
          <w:bCs/>
          <w:sz w:val="25"/>
          <w:szCs w:val="25"/>
          <w:bdr w:val="none" w:sz="0" w:space="0" w:color="auto" w:frame="1"/>
          <w:lang w:eastAsia="en-IN"/>
        </w:rPr>
        <w:t>uniq</w:t>
      </w:r>
      <w:proofErr w:type="spellEnd"/>
      <w:r w:rsidRPr="00CF0688">
        <w:rPr>
          <w:rFonts w:ascii="Arial" w:eastAsia="Times New Roman" w:hAnsi="Arial" w:cs="Arial"/>
          <w:b/>
          <w:bCs/>
          <w:sz w:val="25"/>
          <w:szCs w:val="25"/>
          <w:bdr w:val="none" w:sz="0" w:space="0" w:color="auto" w:frame="1"/>
          <w:lang w:eastAsia="en-IN"/>
        </w:rPr>
        <w:t xml:space="preserve"> </w:t>
      </w:r>
      <w:proofErr w:type="gramStart"/>
      <w:r w:rsidRPr="00CF0688">
        <w:rPr>
          <w:rFonts w:ascii="Arial" w:eastAsia="Times New Roman" w:hAnsi="Arial" w:cs="Arial"/>
          <w:b/>
          <w:bCs/>
          <w:sz w:val="25"/>
          <w:szCs w:val="25"/>
          <w:bdr w:val="none" w:sz="0" w:space="0" w:color="auto" w:frame="1"/>
          <w:lang w:eastAsia="en-IN"/>
        </w:rPr>
        <w:t>Command :</w:t>
      </w:r>
      <w:proofErr w:type="gramEnd"/>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 xml:space="preserve"> //...syntax of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[OPTION] [</w:t>
      </w:r>
      <w:proofErr w:type="gramStart"/>
      <w:r w:rsidRPr="00CF0688">
        <w:rPr>
          <w:rFonts w:ascii="Consolas" w:eastAsia="Times New Roman" w:hAnsi="Consolas" w:cs="Consolas"/>
          <w:b/>
          <w:bCs/>
          <w:sz w:val="23"/>
          <w:szCs w:val="23"/>
          <w:bdr w:val="none" w:sz="0" w:space="0" w:color="auto" w:frame="1"/>
          <w:lang w:eastAsia="en-IN"/>
        </w:rPr>
        <w:t>INPUT[</w:t>
      </w:r>
      <w:proofErr w:type="gramEnd"/>
      <w:r w:rsidRPr="00CF0688">
        <w:rPr>
          <w:rFonts w:ascii="Consolas" w:eastAsia="Times New Roman" w:hAnsi="Consolas" w:cs="Consolas"/>
          <w:b/>
          <w:bCs/>
          <w:sz w:val="23"/>
          <w:szCs w:val="23"/>
          <w:bdr w:val="none" w:sz="0" w:space="0" w:color="auto" w:frame="1"/>
          <w:lang w:eastAsia="en-IN"/>
        </w:rPr>
        <w:t>OUTPUT]]</w:t>
      </w:r>
    </w:p>
    <w:p w:rsidR="00CF0688" w:rsidRPr="00CF0688" w:rsidRDefault="00CF0688" w:rsidP="00CF0688">
      <w:pPr>
        <w:spacing w:after="0" w:line="240" w:lineRule="auto"/>
        <w:textAlignment w:val="baseline"/>
        <w:rPr>
          <w:rFonts w:ascii="Arial" w:eastAsia="Times New Roman" w:hAnsi="Arial" w:cs="Arial"/>
          <w:sz w:val="25"/>
          <w:szCs w:val="25"/>
          <w:lang w:eastAsia="en-IN"/>
        </w:rPr>
      </w:pPr>
      <w:r w:rsidRPr="00CF0688">
        <w:rPr>
          <w:rFonts w:ascii="Arial" w:eastAsia="Times New Roman" w:hAnsi="Arial" w:cs="Arial"/>
          <w:sz w:val="25"/>
          <w:szCs w:val="25"/>
          <w:lang w:eastAsia="en-IN"/>
        </w:rPr>
        <w:t>The syntax of this is quite easy to understand. Here, </w:t>
      </w:r>
      <w:r w:rsidRPr="00CF0688">
        <w:rPr>
          <w:rFonts w:ascii="Arial" w:eastAsia="Times New Roman" w:hAnsi="Arial" w:cs="Arial"/>
          <w:b/>
          <w:bCs/>
          <w:sz w:val="25"/>
          <w:lang w:eastAsia="en-IN"/>
        </w:rPr>
        <w:t>INPUT</w:t>
      </w:r>
      <w:r w:rsidRPr="00CF0688">
        <w:rPr>
          <w:rFonts w:ascii="Arial" w:eastAsia="Times New Roman" w:hAnsi="Arial" w:cs="Arial"/>
          <w:sz w:val="25"/>
          <w:szCs w:val="25"/>
          <w:lang w:eastAsia="en-IN"/>
        </w:rPr>
        <w:t> refers to the input file in which repeated lines need to be filtered out and if INPUT isn’t specified then </w:t>
      </w:r>
      <w:proofErr w:type="spellStart"/>
      <w:r w:rsidRPr="00CF0688">
        <w:rPr>
          <w:rFonts w:ascii="Arial" w:eastAsia="Times New Roman" w:hAnsi="Arial" w:cs="Arial"/>
          <w:b/>
          <w:bCs/>
          <w:sz w:val="25"/>
          <w:szCs w:val="25"/>
          <w:bdr w:val="none" w:sz="0" w:space="0" w:color="auto" w:frame="1"/>
          <w:lang w:eastAsia="en-IN"/>
        </w:rPr>
        <w:t>uniq</w:t>
      </w:r>
      <w:proofErr w:type="spellEnd"/>
      <w:r w:rsidRPr="00CF0688">
        <w:rPr>
          <w:rFonts w:ascii="Arial" w:eastAsia="Times New Roman" w:hAnsi="Arial" w:cs="Arial"/>
          <w:sz w:val="25"/>
          <w:szCs w:val="25"/>
          <w:lang w:eastAsia="en-IN"/>
        </w:rPr>
        <w:t> reads from the standard input. </w:t>
      </w:r>
      <w:r w:rsidRPr="00CF0688">
        <w:rPr>
          <w:rFonts w:ascii="Arial" w:eastAsia="Times New Roman" w:hAnsi="Arial" w:cs="Arial"/>
          <w:b/>
          <w:bCs/>
          <w:sz w:val="25"/>
          <w:lang w:eastAsia="en-IN"/>
        </w:rPr>
        <w:t>OUTPUT</w:t>
      </w:r>
      <w:r w:rsidRPr="00CF0688">
        <w:rPr>
          <w:rFonts w:ascii="Arial" w:eastAsia="Times New Roman" w:hAnsi="Arial" w:cs="Arial"/>
          <w:sz w:val="25"/>
          <w:szCs w:val="25"/>
          <w:lang w:eastAsia="en-IN"/>
        </w:rPr>
        <w:t> refers to the output file in which you can store the filtered output generated by </w:t>
      </w:r>
      <w:proofErr w:type="spellStart"/>
      <w:r w:rsidRPr="00CF0688">
        <w:rPr>
          <w:rFonts w:ascii="Arial" w:eastAsia="Times New Roman" w:hAnsi="Arial" w:cs="Arial"/>
          <w:b/>
          <w:bCs/>
          <w:sz w:val="25"/>
          <w:szCs w:val="25"/>
          <w:bdr w:val="none" w:sz="0" w:space="0" w:color="auto" w:frame="1"/>
          <w:lang w:eastAsia="en-IN"/>
        </w:rPr>
        <w:t>uniq</w:t>
      </w:r>
      <w:proofErr w:type="spellEnd"/>
      <w:r w:rsidRPr="00CF0688">
        <w:rPr>
          <w:rFonts w:ascii="Arial" w:eastAsia="Times New Roman" w:hAnsi="Arial" w:cs="Arial"/>
          <w:sz w:val="25"/>
          <w:szCs w:val="25"/>
          <w:lang w:eastAsia="en-IN"/>
        </w:rPr>
        <w:t> command and as in case of INPUT if OUTPUT isn’t specified then </w:t>
      </w:r>
      <w:proofErr w:type="spellStart"/>
      <w:r w:rsidRPr="00CF0688">
        <w:rPr>
          <w:rFonts w:ascii="Arial" w:eastAsia="Times New Roman" w:hAnsi="Arial" w:cs="Arial"/>
          <w:b/>
          <w:bCs/>
          <w:sz w:val="25"/>
          <w:szCs w:val="25"/>
          <w:bdr w:val="none" w:sz="0" w:space="0" w:color="auto" w:frame="1"/>
          <w:lang w:eastAsia="en-IN"/>
        </w:rPr>
        <w:t>uniq</w:t>
      </w:r>
      <w:r w:rsidRPr="00CF0688">
        <w:rPr>
          <w:rFonts w:ascii="Arial" w:eastAsia="Times New Roman" w:hAnsi="Arial" w:cs="Arial"/>
          <w:sz w:val="25"/>
          <w:szCs w:val="25"/>
          <w:lang w:eastAsia="en-IN"/>
        </w:rPr>
        <w:t>writes</w:t>
      </w:r>
      <w:proofErr w:type="spellEnd"/>
      <w:r w:rsidRPr="00CF0688">
        <w:rPr>
          <w:rFonts w:ascii="Arial" w:eastAsia="Times New Roman" w:hAnsi="Arial" w:cs="Arial"/>
          <w:sz w:val="25"/>
          <w:szCs w:val="25"/>
          <w:lang w:eastAsia="en-IN"/>
        </w:rPr>
        <w:t xml:space="preserve"> to the standard output.</w:t>
      </w:r>
    </w:p>
    <w:p w:rsidR="00CF0688" w:rsidRPr="00CF0688" w:rsidRDefault="00CF0688" w:rsidP="00CF0688">
      <w:pPr>
        <w:spacing w:after="153" w:line="240" w:lineRule="auto"/>
        <w:textAlignment w:val="baseline"/>
        <w:rPr>
          <w:rFonts w:ascii="Arial" w:eastAsia="Times New Roman" w:hAnsi="Arial" w:cs="Arial"/>
          <w:sz w:val="25"/>
          <w:szCs w:val="25"/>
          <w:lang w:eastAsia="en-IN"/>
        </w:rPr>
      </w:pPr>
      <w:r w:rsidRPr="00CF0688">
        <w:rPr>
          <w:rFonts w:ascii="Arial" w:eastAsia="Times New Roman" w:hAnsi="Arial" w:cs="Arial"/>
          <w:sz w:val="25"/>
          <w:szCs w:val="25"/>
          <w:lang w:eastAsia="en-IN"/>
        </w:rPr>
        <w:t xml:space="preserve">Now, let’s understand the use of this with the help of an example. Suppose you have a text file named kt.txt which contains repeated lines that needs to be omitted. This can simply be done with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//displaying contents of kt.txt//</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b/>
          <w:bCs/>
          <w:sz w:val="23"/>
          <w:szCs w:val="23"/>
          <w:bdr w:val="none" w:sz="0" w:space="0" w:color="auto" w:frame="1"/>
          <w:lang w:eastAsia="en-IN"/>
        </w:rPr>
        <w:t>$cat kt.txt</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I love music.</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I love music.</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I love music.</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 xml:space="preserve">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 xml:space="preserve">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CF0688">
        <w:rPr>
          <w:rFonts w:ascii="Consolas" w:eastAsia="Times New Roman" w:hAnsi="Consolas" w:cs="Consolas"/>
          <w:sz w:val="23"/>
          <w:szCs w:val="23"/>
          <w:lang w:eastAsia="en-IN"/>
        </w:rPr>
        <w:t>Thanks.</w:t>
      </w:r>
    </w:p>
    <w:p w:rsidR="00CF0688" w:rsidRPr="00CF0688" w:rsidRDefault="00CF0688" w:rsidP="00CF0688">
      <w:pPr>
        <w:spacing w:after="153" w:line="240" w:lineRule="auto"/>
        <w:textAlignment w:val="baseline"/>
        <w:rPr>
          <w:rFonts w:ascii="Arial" w:eastAsia="Times New Roman" w:hAnsi="Arial" w:cs="Arial"/>
          <w:sz w:val="25"/>
          <w:szCs w:val="25"/>
          <w:lang w:eastAsia="en-IN"/>
        </w:rPr>
      </w:pPr>
      <w:r w:rsidRPr="00CF0688">
        <w:rPr>
          <w:rFonts w:ascii="Arial" w:eastAsia="Times New Roman" w:hAnsi="Arial" w:cs="Arial"/>
          <w:sz w:val="25"/>
          <w:szCs w:val="25"/>
          <w:lang w:eastAsia="en-IN"/>
        </w:rPr>
        <w:t xml:space="preserve">Now, as we can see that the above file contains multiple duplicate lines. Now, </w:t>
      </w:r>
      <w:proofErr w:type="spellStart"/>
      <w:r w:rsidRPr="00CF0688">
        <w:rPr>
          <w:rFonts w:ascii="Arial" w:eastAsia="Times New Roman" w:hAnsi="Arial" w:cs="Arial"/>
          <w:sz w:val="25"/>
          <w:szCs w:val="25"/>
          <w:lang w:eastAsia="en-IN"/>
        </w:rPr>
        <w:t>lets’s</w:t>
      </w:r>
      <w:proofErr w:type="spellEnd"/>
      <w:r w:rsidRPr="00CF0688">
        <w:rPr>
          <w:rFonts w:ascii="Arial" w:eastAsia="Times New Roman" w:hAnsi="Arial" w:cs="Arial"/>
          <w:sz w:val="25"/>
          <w:szCs w:val="25"/>
          <w:lang w:eastAsia="en-IN"/>
        </w:rPr>
        <w:t xml:space="preserve"> use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command to remove them:</w:t>
      </w:r>
    </w:p>
    <w:p w:rsidR="00CF0688" w:rsidRPr="00CF0688" w:rsidRDefault="00CF0688" w:rsidP="00CF0688">
      <w:pPr>
        <w:spacing w:after="0" w:line="291" w:lineRule="atLeast"/>
        <w:jc w:val="both"/>
        <w:textAlignment w:val="baseline"/>
        <w:rPr>
          <w:ins w:id="721" w:author="Unknown"/>
          <w:rFonts w:ascii="Arial" w:eastAsia="Times New Roman" w:hAnsi="Arial" w:cs="Arial"/>
          <w:sz w:val="25"/>
          <w:szCs w:val="25"/>
          <w:lang w:eastAsia="en-IN"/>
        </w:rPr>
      </w:pPr>
      <w:ins w:id="722" w:author="Unknown">
        <w:r w:rsidRPr="00CF0688">
          <w:rPr>
            <w:rFonts w:ascii="Arial" w:eastAsia="Times New Roman" w:hAnsi="Arial" w:cs="Arial"/>
            <w:sz w:val="25"/>
            <w:szCs w:val="25"/>
            <w:lang w:eastAsia="en-IN"/>
          </w:rPr>
          <w:br/>
        </w:r>
        <w:r w:rsidRPr="00CF0688">
          <w:rPr>
            <w:rFonts w:ascii="Arial" w:eastAsia="Times New Roman" w:hAnsi="Arial" w:cs="Arial"/>
            <w:sz w:val="25"/>
            <w:szCs w:val="25"/>
            <w:lang w:eastAsia="en-IN"/>
          </w:rPr>
          <w:br/>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23" w:author="Unknown"/>
          <w:rFonts w:ascii="Consolas" w:eastAsia="Times New Roman" w:hAnsi="Consolas" w:cs="Consolas"/>
          <w:sz w:val="23"/>
          <w:szCs w:val="23"/>
          <w:lang w:eastAsia="en-IN"/>
        </w:rPr>
      </w:pPr>
      <w:ins w:id="724" w:author="Unknown">
        <w:r w:rsidRPr="00CF0688">
          <w:rPr>
            <w:rFonts w:ascii="Consolas" w:eastAsia="Times New Roman" w:hAnsi="Consolas" w:cs="Consolas"/>
            <w:sz w:val="23"/>
            <w:szCs w:val="23"/>
            <w:lang w:eastAsia="en-IN"/>
          </w:rPr>
          <w:t xml:space="preserve">//...using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command.../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25"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6" w:author="Unknown"/>
          <w:rFonts w:ascii="Consolas" w:eastAsia="Times New Roman" w:hAnsi="Consolas" w:cs="Consolas"/>
          <w:sz w:val="23"/>
          <w:szCs w:val="23"/>
          <w:lang w:eastAsia="en-IN"/>
        </w:rPr>
      </w:pPr>
      <w:ins w:id="727"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kt.txt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8" w:author="Unknown"/>
          <w:rFonts w:ascii="Consolas" w:eastAsia="Times New Roman" w:hAnsi="Consolas" w:cs="Consolas"/>
          <w:sz w:val="23"/>
          <w:szCs w:val="23"/>
          <w:lang w:eastAsia="en-IN"/>
        </w:rPr>
      </w:pPr>
      <w:ins w:id="729"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0"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1" w:author="Unknown"/>
          <w:rFonts w:ascii="Consolas" w:eastAsia="Times New Roman" w:hAnsi="Consolas" w:cs="Consolas"/>
          <w:sz w:val="23"/>
          <w:szCs w:val="23"/>
          <w:lang w:eastAsia="en-IN"/>
        </w:rPr>
      </w:pPr>
      <w:ins w:id="732" w:author="Unknown">
        <w:r w:rsidRPr="00CF0688">
          <w:rPr>
            <w:rFonts w:ascii="Consolas" w:eastAsia="Times New Roman" w:hAnsi="Consolas" w:cs="Consolas"/>
            <w:sz w:val="23"/>
            <w:szCs w:val="23"/>
            <w:lang w:eastAsia="en-IN"/>
          </w:rPr>
          <w:t xml:space="preserve">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3"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4" w:author="Unknown"/>
          <w:rFonts w:ascii="Consolas" w:eastAsia="Times New Roman" w:hAnsi="Consolas" w:cs="Consolas"/>
          <w:sz w:val="23"/>
          <w:szCs w:val="23"/>
          <w:lang w:eastAsia="en-IN"/>
        </w:rPr>
      </w:pPr>
      <w:ins w:id="735"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6"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7" w:author="Unknown"/>
          <w:rFonts w:ascii="Consolas" w:eastAsia="Times New Roman" w:hAnsi="Consolas" w:cs="Consolas"/>
          <w:sz w:val="23"/>
          <w:szCs w:val="23"/>
          <w:lang w:eastAsia="en-IN"/>
        </w:rPr>
      </w:pPr>
      <w:ins w:id="738" w:author="Unknown">
        <w:r w:rsidRPr="00CF0688">
          <w:rPr>
            <w:rFonts w:ascii="Consolas" w:eastAsia="Times New Roman" w:hAnsi="Consolas" w:cs="Consolas"/>
            <w:sz w:val="23"/>
            <w:szCs w:val="23"/>
            <w:lang w:eastAsia="en-IN"/>
          </w:rPr>
          <w:t xml:space="preserve">/* with the use of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all</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9" w:author="Unknown"/>
          <w:rFonts w:ascii="Consolas" w:eastAsia="Times New Roman" w:hAnsi="Consolas" w:cs="Consolas"/>
          <w:sz w:val="23"/>
          <w:szCs w:val="23"/>
          <w:lang w:eastAsia="en-IN"/>
        </w:rPr>
      </w:pPr>
      <w:proofErr w:type="gramStart"/>
      <w:ins w:id="740" w:author="Unknown">
        <w:r w:rsidRPr="00CF0688">
          <w:rPr>
            <w:rFonts w:ascii="Consolas" w:eastAsia="Times New Roman" w:hAnsi="Consolas" w:cs="Consolas"/>
            <w:sz w:val="23"/>
            <w:szCs w:val="23"/>
            <w:lang w:eastAsia="en-IN"/>
          </w:rPr>
          <w:t>the</w:t>
        </w:r>
        <w:proofErr w:type="gramEnd"/>
        <w:r w:rsidRPr="00CF0688">
          <w:rPr>
            <w:rFonts w:ascii="Consolas" w:eastAsia="Times New Roman" w:hAnsi="Consolas" w:cs="Consolas"/>
            <w:sz w:val="23"/>
            <w:szCs w:val="23"/>
            <w:lang w:eastAsia="en-IN"/>
          </w:rPr>
          <w:t xml:space="preserve"> repeated lines are removed*/</w:t>
        </w:r>
      </w:ins>
    </w:p>
    <w:p w:rsidR="00CF0688" w:rsidRPr="00CF0688" w:rsidRDefault="00CF0688" w:rsidP="00CF0688">
      <w:pPr>
        <w:spacing w:after="153" w:line="240" w:lineRule="auto"/>
        <w:textAlignment w:val="baseline"/>
        <w:rPr>
          <w:ins w:id="741" w:author="Unknown"/>
          <w:rFonts w:ascii="Arial" w:eastAsia="Times New Roman" w:hAnsi="Arial" w:cs="Arial"/>
          <w:sz w:val="25"/>
          <w:szCs w:val="25"/>
          <w:lang w:eastAsia="en-IN"/>
        </w:rPr>
      </w:pPr>
      <w:ins w:id="742" w:author="Unknown">
        <w:r w:rsidRPr="00CF0688">
          <w:rPr>
            <w:rFonts w:ascii="Arial" w:eastAsia="Times New Roman" w:hAnsi="Arial" w:cs="Arial"/>
            <w:sz w:val="25"/>
            <w:szCs w:val="25"/>
            <w:lang w:eastAsia="en-IN"/>
          </w:rPr>
          <w:t xml:space="preserve">As you can see that we just used the name of input file in the above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example and as we didn’t use any output file to store the produced output, the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command displayed the filtered output on the standard output with all the duplicate lines removed.</w:t>
        </w:r>
      </w:ins>
    </w:p>
    <w:p w:rsidR="00CF0688" w:rsidRPr="00CF0688" w:rsidRDefault="00CF0688" w:rsidP="00CF0688">
      <w:pPr>
        <w:spacing w:after="0" w:line="240" w:lineRule="auto"/>
        <w:textAlignment w:val="baseline"/>
        <w:rPr>
          <w:ins w:id="743" w:author="Unknown"/>
          <w:rFonts w:ascii="Arial" w:eastAsia="Times New Roman" w:hAnsi="Arial" w:cs="Arial"/>
          <w:sz w:val="25"/>
          <w:szCs w:val="25"/>
          <w:lang w:eastAsia="en-IN"/>
        </w:rPr>
      </w:pPr>
      <w:ins w:id="744" w:author="Unknown">
        <w:r w:rsidRPr="00CF0688">
          <w:rPr>
            <w:rFonts w:ascii="Arial" w:eastAsia="Times New Roman" w:hAnsi="Arial" w:cs="Arial"/>
            <w:b/>
            <w:bCs/>
            <w:sz w:val="25"/>
            <w:lang w:eastAsia="en-IN"/>
          </w:rPr>
          <w:t>Note: </w:t>
        </w:r>
        <w:proofErr w:type="spellStart"/>
        <w:r w:rsidRPr="00CF0688">
          <w:rPr>
            <w:rFonts w:ascii="Arial" w:eastAsia="Times New Roman" w:hAnsi="Arial" w:cs="Arial"/>
            <w:b/>
            <w:bCs/>
            <w:sz w:val="25"/>
            <w:szCs w:val="25"/>
            <w:bdr w:val="none" w:sz="0" w:space="0" w:color="auto" w:frame="1"/>
            <w:lang w:eastAsia="en-IN"/>
          </w:rPr>
          <w:t>uniq</w:t>
        </w:r>
        <w:proofErr w:type="spellEnd"/>
        <w:r w:rsidRPr="00CF0688">
          <w:rPr>
            <w:rFonts w:ascii="Arial" w:eastAsia="Times New Roman" w:hAnsi="Arial" w:cs="Arial"/>
            <w:sz w:val="25"/>
            <w:szCs w:val="25"/>
            <w:lang w:eastAsia="en-IN"/>
          </w:rPr>
          <w:t xml:space="preserve"> isn’t able to detect the duplicate lines unless they are adjacent. The content in the file must be therefore sorted before using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or you can simply use </w:t>
        </w:r>
        <w:r w:rsidRPr="00CF0688">
          <w:rPr>
            <w:rFonts w:ascii="Arial" w:eastAsia="Times New Roman" w:hAnsi="Arial" w:cs="Arial"/>
            <w:b/>
            <w:bCs/>
            <w:sz w:val="25"/>
            <w:szCs w:val="25"/>
            <w:bdr w:val="none" w:sz="0" w:space="0" w:color="auto" w:frame="1"/>
            <w:lang w:eastAsia="en-IN"/>
          </w:rPr>
          <w:t>sort -u</w:t>
        </w:r>
        <w:r w:rsidRPr="00CF0688">
          <w:rPr>
            <w:rFonts w:ascii="Arial" w:eastAsia="Times New Roman" w:hAnsi="Arial" w:cs="Arial"/>
            <w:sz w:val="25"/>
            <w:szCs w:val="25"/>
            <w:lang w:eastAsia="en-IN"/>
          </w:rPr>
          <w:t xml:space="preserve"> instead f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w:t>
        </w:r>
      </w:ins>
    </w:p>
    <w:p w:rsidR="00CF0688" w:rsidRPr="00CF0688" w:rsidRDefault="00CF0688" w:rsidP="00CF0688">
      <w:pPr>
        <w:spacing w:after="0" w:line="240" w:lineRule="auto"/>
        <w:textAlignment w:val="baseline"/>
        <w:rPr>
          <w:ins w:id="745" w:author="Unknown"/>
          <w:rFonts w:ascii="Arial" w:eastAsia="Times New Roman" w:hAnsi="Arial" w:cs="Arial"/>
          <w:sz w:val="25"/>
          <w:szCs w:val="25"/>
          <w:lang w:eastAsia="en-IN"/>
        </w:rPr>
      </w:pPr>
      <w:ins w:id="746" w:author="Unknown">
        <w:r w:rsidRPr="00CF0688">
          <w:rPr>
            <w:rFonts w:ascii="Arial" w:eastAsia="Times New Roman" w:hAnsi="Arial" w:cs="Arial"/>
            <w:b/>
            <w:bCs/>
            <w:sz w:val="25"/>
            <w:szCs w:val="25"/>
            <w:bdr w:val="none" w:sz="0" w:space="0" w:color="auto" w:frame="1"/>
            <w:lang w:eastAsia="en-IN"/>
          </w:rPr>
          <w:t xml:space="preserve">Options For </w:t>
        </w:r>
        <w:proofErr w:type="spellStart"/>
        <w:r w:rsidRPr="00CF0688">
          <w:rPr>
            <w:rFonts w:ascii="Arial" w:eastAsia="Times New Roman" w:hAnsi="Arial" w:cs="Arial"/>
            <w:b/>
            <w:bCs/>
            <w:sz w:val="25"/>
            <w:szCs w:val="25"/>
            <w:bdr w:val="none" w:sz="0" w:space="0" w:color="auto" w:frame="1"/>
            <w:lang w:eastAsia="en-IN"/>
          </w:rPr>
          <w:t>uniq</w:t>
        </w:r>
        <w:proofErr w:type="spellEnd"/>
        <w:r w:rsidRPr="00CF0688">
          <w:rPr>
            <w:rFonts w:ascii="Arial" w:eastAsia="Times New Roman" w:hAnsi="Arial" w:cs="Arial"/>
            <w:b/>
            <w:bCs/>
            <w:sz w:val="25"/>
            <w:szCs w:val="25"/>
            <w:bdr w:val="none" w:sz="0" w:space="0" w:color="auto" w:frame="1"/>
            <w:lang w:eastAsia="en-IN"/>
          </w:rPr>
          <w:t xml:space="preserve"> Command:</w:t>
        </w:r>
      </w:ins>
    </w:p>
    <w:p w:rsidR="00CF0688" w:rsidRPr="00CF0688" w:rsidRDefault="00CF0688" w:rsidP="00CF0688">
      <w:pPr>
        <w:numPr>
          <w:ilvl w:val="0"/>
          <w:numId w:val="4"/>
        </w:numPr>
        <w:spacing w:after="0" w:line="240" w:lineRule="auto"/>
        <w:ind w:left="551"/>
        <w:textAlignment w:val="baseline"/>
        <w:rPr>
          <w:ins w:id="747" w:author="Unknown"/>
          <w:rFonts w:ascii="Arial" w:eastAsia="Times New Roman" w:hAnsi="Arial" w:cs="Arial"/>
          <w:sz w:val="25"/>
          <w:szCs w:val="25"/>
          <w:lang w:eastAsia="en-IN"/>
        </w:rPr>
      </w:pPr>
      <w:ins w:id="748" w:author="Unknown">
        <w:r w:rsidRPr="00CF0688">
          <w:rPr>
            <w:rFonts w:ascii="Arial" w:eastAsia="Times New Roman" w:hAnsi="Arial" w:cs="Arial"/>
            <w:b/>
            <w:bCs/>
            <w:sz w:val="25"/>
            <w:szCs w:val="25"/>
            <w:bdr w:val="none" w:sz="0" w:space="0" w:color="auto" w:frame="1"/>
            <w:lang w:eastAsia="en-IN"/>
          </w:rPr>
          <w:t>-c – -</w:t>
        </w:r>
        <w:proofErr w:type="gramStart"/>
        <w:r w:rsidRPr="00CF0688">
          <w:rPr>
            <w:rFonts w:ascii="Arial" w:eastAsia="Times New Roman" w:hAnsi="Arial" w:cs="Arial"/>
            <w:b/>
            <w:bCs/>
            <w:sz w:val="25"/>
            <w:szCs w:val="25"/>
            <w:bdr w:val="none" w:sz="0" w:space="0" w:color="auto" w:frame="1"/>
            <w:lang w:eastAsia="en-IN"/>
          </w:rPr>
          <w:t>count :</w:t>
        </w:r>
        <w:proofErr w:type="gramEnd"/>
        <w:r w:rsidRPr="00CF0688">
          <w:rPr>
            <w:rFonts w:ascii="Arial" w:eastAsia="Times New Roman" w:hAnsi="Arial" w:cs="Arial"/>
            <w:sz w:val="25"/>
            <w:szCs w:val="25"/>
            <w:lang w:eastAsia="en-IN"/>
          </w:rPr>
          <w:t> It tells how many times a line was repeated by displaying a number as a prefix with the line.</w:t>
        </w:r>
      </w:ins>
    </w:p>
    <w:p w:rsidR="00CF0688" w:rsidRPr="00CF0688" w:rsidRDefault="00CF0688" w:rsidP="00CF0688">
      <w:pPr>
        <w:numPr>
          <w:ilvl w:val="0"/>
          <w:numId w:val="4"/>
        </w:numPr>
        <w:spacing w:after="0" w:line="240" w:lineRule="auto"/>
        <w:ind w:left="551"/>
        <w:textAlignment w:val="baseline"/>
        <w:rPr>
          <w:ins w:id="749" w:author="Unknown"/>
          <w:rFonts w:ascii="Arial" w:eastAsia="Times New Roman" w:hAnsi="Arial" w:cs="Arial"/>
          <w:sz w:val="25"/>
          <w:szCs w:val="25"/>
          <w:lang w:eastAsia="en-IN"/>
        </w:rPr>
      </w:pPr>
      <w:ins w:id="750" w:author="Unknown">
        <w:r w:rsidRPr="00CF0688">
          <w:rPr>
            <w:rFonts w:ascii="Arial" w:eastAsia="Times New Roman" w:hAnsi="Arial" w:cs="Arial"/>
            <w:b/>
            <w:bCs/>
            <w:sz w:val="25"/>
            <w:szCs w:val="25"/>
            <w:bdr w:val="none" w:sz="0" w:space="0" w:color="auto" w:frame="1"/>
            <w:lang w:eastAsia="en-IN"/>
          </w:rPr>
          <w:t>-d – -</w:t>
        </w:r>
        <w:proofErr w:type="gramStart"/>
        <w:r w:rsidRPr="00CF0688">
          <w:rPr>
            <w:rFonts w:ascii="Arial" w:eastAsia="Times New Roman" w:hAnsi="Arial" w:cs="Arial"/>
            <w:b/>
            <w:bCs/>
            <w:sz w:val="25"/>
            <w:szCs w:val="25"/>
            <w:bdr w:val="none" w:sz="0" w:space="0" w:color="auto" w:frame="1"/>
            <w:lang w:eastAsia="en-IN"/>
          </w:rPr>
          <w:t>repeated :</w:t>
        </w:r>
        <w:proofErr w:type="gramEnd"/>
        <w:r w:rsidRPr="00CF0688">
          <w:rPr>
            <w:rFonts w:ascii="Arial" w:eastAsia="Times New Roman" w:hAnsi="Arial" w:cs="Arial"/>
            <w:sz w:val="25"/>
            <w:szCs w:val="25"/>
            <w:lang w:eastAsia="en-IN"/>
          </w:rPr>
          <w:t> It only prints the repeated lines and not the lines which aren’t repeated.</w:t>
        </w:r>
      </w:ins>
    </w:p>
    <w:p w:rsidR="00CF0688" w:rsidRPr="00CF0688" w:rsidRDefault="00CF0688" w:rsidP="00CF0688">
      <w:pPr>
        <w:numPr>
          <w:ilvl w:val="0"/>
          <w:numId w:val="4"/>
        </w:numPr>
        <w:spacing w:after="0" w:line="240" w:lineRule="auto"/>
        <w:ind w:left="551"/>
        <w:textAlignment w:val="baseline"/>
        <w:rPr>
          <w:ins w:id="751" w:author="Unknown"/>
          <w:rFonts w:ascii="Arial" w:eastAsia="Times New Roman" w:hAnsi="Arial" w:cs="Arial"/>
          <w:sz w:val="25"/>
          <w:szCs w:val="25"/>
          <w:lang w:eastAsia="en-IN"/>
        </w:rPr>
      </w:pPr>
      <w:ins w:id="752" w:author="Unknown">
        <w:r w:rsidRPr="00CF0688">
          <w:rPr>
            <w:rFonts w:ascii="Arial" w:eastAsia="Times New Roman" w:hAnsi="Arial" w:cs="Arial"/>
            <w:b/>
            <w:bCs/>
            <w:sz w:val="25"/>
            <w:szCs w:val="25"/>
            <w:bdr w:val="none" w:sz="0" w:space="0" w:color="auto" w:frame="1"/>
            <w:lang w:eastAsia="en-IN"/>
          </w:rPr>
          <w:t>-D – -all-repeated[=METHOD] :</w:t>
        </w:r>
        <w:r w:rsidRPr="00CF0688">
          <w:rPr>
            <w:rFonts w:ascii="Arial" w:eastAsia="Times New Roman" w:hAnsi="Arial" w:cs="Arial"/>
            <w:sz w:val="25"/>
            <w:szCs w:val="25"/>
            <w:lang w:eastAsia="en-IN"/>
          </w:rPr>
          <w:t> It prints all duplicate lines and METHOD can be any of the following:</w:t>
        </w:r>
      </w:ins>
    </w:p>
    <w:p w:rsidR="00CF0688" w:rsidRPr="00CF0688" w:rsidRDefault="00CF0688" w:rsidP="00CF0688">
      <w:pPr>
        <w:numPr>
          <w:ilvl w:val="1"/>
          <w:numId w:val="4"/>
        </w:numPr>
        <w:spacing w:after="0" w:line="240" w:lineRule="auto"/>
        <w:ind w:left="1102"/>
        <w:textAlignment w:val="baseline"/>
        <w:rPr>
          <w:ins w:id="753" w:author="Unknown"/>
          <w:rFonts w:ascii="Arial" w:eastAsia="Times New Roman" w:hAnsi="Arial" w:cs="Arial"/>
          <w:sz w:val="25"/>
          <w:szCs w:val="25"/>
          <w:lang w:eastAsia="en-IN"/>
        </w:rPr>
      </w:pPr>
      <w:proofErr w:type="gramStart"/>
      <w:ins w:id="754" w:author="Unknown">
        <w:r w:rsidRPr="00CF0688">
          <w:rPr>
            <w:rFonts w:ascii="Arial" w:eastAsia="Times New Roman" w:hAnsi="Arial" w:cs="Arial"/>
            <w:b/>
            <w:bCs/>
            <w:sz w:val="25"/>
            <w:szCs w:val="25"/>
            <w:bdr w:val="none" w:sz="0" w:space="0" w:color="auto" w:frame="1"/>
            <w:lang w:eastAsia="en-IN"/>
          </w:rPr>
          <w:t>none :</w:t>
        </w:r>
        <w:proofErr w:type="gramEnd"/>
        <w:r w:rsidRPr="00CF0688">
          <w:rPr>
            <w:rFonts w:ascii="Arial" w:eastAsia="Times New Roman" w:hAnsi="Arial" w:cs="Arial"/>
            <w:sz w:val="25"/>
            <w:szCs w:val="25"/>
            <w:lang w:eastAsia="en-IN"/>
          </w:rPr>
          <w:t> Do not delimit duplicate lines at all. This is the default.</w:t>
        </w:r>
      </w:ins>
    </w:p>
    <w:p w:rsidR="00CF0688" w:rsidRPr="00CF0688" w:rsidRDefault="00CF0688" w:rsidP="00CF0688">
      <w:pPr>
        <w:numPr>
          <w:ilvl w:val="1"/>
          <w:numId w:val="4"/>
        </w:numPr>
        <w:spacing w:after="0" w:line="240" w:lineRule="auto"/>
        <w:ind w:left="1102"/>
        <w:textAlignment w:val="baseline"/>
        <w:rPr>
          <w:ins w:id="755" w:author="Unknown"/>
          <w:rFonts w:ascii="Arial" w:eastAsia="Times New Roman" w:hAnsi="Arial" w:cs="Arial"/>
          <w:sz w:val="25"/>
          <w:szCs w:val="25"/>
          <w:lang w:eastAsia="en-IN"/>
        </w:rPr>
      </w:pPr>
      <w:proofErr w:type="spellStart"/>
      <w:proofErr w:type="gramStart"/>
      <w:ins w:id="756" w:author="Unknown">
        <w:r w:rsidRPr="00CF0688">
          <w:rPr>
            <w:rFonts w:ascii="Arial" w:eastAsia="Times New Roman" w:hAnsi="Arial" w:cs="Arial"/>
            <w:b/>
            <w:bCs/>
            <w:sz w:val="25"/>
            <w:szCs w:val="25"/>
            <w:bdr w:val="none" w:sz="0" w:space="0" w:color="auto" w:frame="1"/>
            <w:lang w:eastAsia="en-IN"/>
          </w:rPr>
          <w:t>prepend</w:t>
        </w:r>
        <w:proofErr w:type="spellEnd"/>
        <w:r w:rsidRPr="00CF0688">
          <w:rPr>
            <w:rFonts w:ascii="Arial" w:eastAsia="Times New Roman" w:hAnsi="Arial" w:cs="Arial"/>
            <w:b/>
            <w:bCs/>
            <w:sz w:val="25"/>
            <w:szCs w:val="25"/>
            <w:bdr w:val="none" w:sz="0" w:space="0" w:color="auto" w:frame="1"/>
            <w:lang w:eastAsia="en-IN"/>
          </w:rPr>
          <w:t xml:space="preserve"> :</w:t>
        </w:r>
        <w:proofErr w:type="gramEnd"/>
        <w:r w:rsidRPr="00CF0688">
          <w:rPr>
            <w:rFonts w:ascii="Arial" w:eastAsia="Times New Roman" w:hAnsi="Arial" w:cs="Arial"/>
            <w:sz w:val="25"/>
            <w:szCs w:val="25"/>
            <w:lang w:eastAsia="en-IN"/>
          </w:rPr>
          <w:t> Insert a blank line before each set of duplicated lines.</w:t>
        </w:r>
      </w:ins>
    </w:p>
    <w:p w:rsidR="00CF0688" w:rsidRPr="00CF0688" w:rsidRDefault="00CF0688" w:rsidP="00CF0688">
      <w:pPr>
        <w:numPr>
          <w:ilvl w:val="1"/>
          <w:numId w:val="4"/>
        </w:numPr>
        <w:spacing w:after="0" w:line="240" w:lineRule="auto"/>
        <w:ind w:left="1102"/>
        <w:textAlignment w:val="baseline"/>
        <w:rPr>
          <w:ins w:id="757" w:author="Unknown"/>
          <w:rFonts w:ascii="Arial" w:eastAsia="Times New Roman" w:hAnsi="Arial" w:cs="Arial"/>
          <w:sz w:val="25"/>
          <w:szCs w:val="25"/>
          <w:lang w:eastAsia="en-IN"/>
        </w:rPr>
      </w:pPr>
      <w:proofErr w:type="gramStart"/>
      <w:ins w:id="758" w:author="Unknown">
        <w:r w:rsidRPr="00CF0688">
          <w:rPr>
            <w:rFonts w:ascii="Arial" w:eastAsia="Times New Roman" w:hAnsi="Arial" w:cs="Arial"/>
            <w:b/>
            <w:bCs/>
            <w:sz w:val="25"/>
            <w:szCs w:val="25"/>
            <w:bdr w:val="none" w:sz="0" w:space="0" w:color="auto" w:frame="1"/>
            <w:lang w:eastAsia="en-IN"/>
          </w:rPr>
          <w:t>separate :</w:t>
        </w:r>
        <w:proofErr w:type="gramEnd"/>
        <w:r w:rsidRPr="00CF0688">
          <w:rPr>
            <w:rFonts w:ascii="Arial" w:eastAsia="Times New Roman" w:hAnsi="Arial" w:cs="Arial"/>
            <w:sz w:val="25"/>
            <w:szCs w:val="25"/>
            <w:lang w:eastAsia="en-IN"/>
          </w:rPr>
          <w:t> Insert a blank line between each set of duplicated lines.</w:t>
        </w:r>
      </w:ins>
    </w:p>
    <w:p w:rsidR="00CF0688" w:rsidRPr="00CF0688" w:rsidRDefault="00CF0688" w:rsidP="00CF0688">
      <w:pPr>
        <w:numPr>
          <w:ilvl w:val="0"/>
          <w:numId w:val="4"/>
        </w:numPr>
        <w:spacing w:after="0" w:line="240" w:lineRule="auto"/>
        <w:ind w:left="551"/>
        <w:textAlignment w:val="baseline"/>
        <w:rPr>
          <w:ins w:id="759" w:author="Unknown"/>
          <w:rFonts w:ascii="Arial" w:eastAsia="Times New Roman" w:hAnsi="Arial" w:cs="Arial"/>
          <w:sz w:val="25"/>
          <w:szCs w:val="25"/>
          <w:lang w:eastAsia="en-IN"/>
        </w:rPr>
      </w:pPr>
      <w:ins w:id="760" w:author="Unknown">
        <w:r w:rsidRPr="00CF0688">
          <w:rPr>
            <w:rFonts w:ascii="Arial" w:eastAsia="Times New Roman" w:hAnsi="Arial" w:cs="Arial"/>
            <w:b/>
            <w:bCs/>
            <w:sz w:val="25"/>
            <w:szCs w:val="25"/>
            <w:bdr w:val="none" w:sz="0" w:space="0" w:color="auto" w:frame="1"/>
            <w:lang w:eastAsia="en-IN"/>
          </w:rPr>
          <w:t>-</w:t>
        </w:r>
        <w:proofErr w:type="gramStart"/>
        <w:r w:rsidRPr="00CF0688">
          <w:rPr>
            <w:rFonts w:ascii="Arial" w:eastAsia="Times New Roman" w:hAnsi="Arial" w:cs="Arial"/>
            <w:b/>
            <w:bCs/>
            <w:sz w:val="25"/>
            <w:szCs w:val="25"/>
            <w:bdr w:val="none" w:sz="0" w:space="0" w:color="auto" w:frame="1"/>
            <w:lang w:eastAsia="en-IN"/>
          </w:rPr>
          <w:t>f</w:t>
        </w:r>
        <w:proofErr w:type="gramEnd"/>
        <w:r w:rsidRPr="00CF0688">
          <w:rPr>
            <w:rFonts w:ascii="Arial" w:eastAsia="Times New Roman" w:hAnsi="Arial" w:cs="Arial"/>
            <w:b/>
            <w:bCs/>
            <w:sz w:val="25"/>
            <w:szCs w:val="25"/>
            <w:bdr w:val="none" w:sz="0" w:space="0" w:color="auto" w:frame="1"/>
            <w:lang w:eastAsia="en-IN"/>
          </w:rPr>
          <w:t xml:space="preserve"> N – -skip-fields(N) :</w:t>
        </w:r>
        <w:r w:rsidRPr="00CF0688">
          <w:rPr>
            <w:rFonts w:ascii="Arial" w:eastAsia="Times New Roman" w:hAnsi="Arial" w:cs="Arial"/>
            <w:sz w:val="25"/>
            <w:szCs w:val="25"/>
            <w:lang w:eastAsia="en-IN"/>
          </w:rPr>
          <w:t> It allows you to skip N fields(a field is a group of characters, delimited by whitespace) of a line before determining uniqueness of a line.</w:t>
        </w:r>
      </w:ins>
    </w:p>
    <w:p w:rsidR="00CF0688" w:rsidRPr="00CF0688" w:rsidRDefault="00CF0688" w:rsidP="00CF0688">
      <w:pPr>
        <w:numPr>
          <w:ilvl w:val="0"/>
          <w:numId w:val="4"/>
        </w:numPr>
        <w:spacing w:after="0" w:line="240" w:lineRule="auto"/>
        <w:ind w:left="551"/>
        <w:textAlignment w:val="baseline"/>
        <w:rPr>
          <w:ins w:id="761" w:author="Unknown"/>
          <w:rFonts w:ascii="Arial" w:eastAsia="Times New Roman" w:hAnsi="Arial" w:cs="Arial"/>
          <w:sz w:val="25"/>
          <w:szCs w:val="25"/>
          <w:lang w:eastAsia="en-IN"/>
        </w:rPr>
      </w:pPr>
      <w:ins w:id="762" w:author="Unknown">
        <w:r w:rsidRPr="00CF0688">
          <w:rPr>
            <w:rFonts w:ascii="Arial" w:eastAsia="Times New Roman" w:hAnsi="Arial" w:cs="Arial"/>
            <w:b/>
            <w:bCs/>
            <w:sz w:val="25"/>
            <w:szCs w:val="25"/>
            <w:bdr w:val="none" w:sz="0" w:space="0" w:color="auto" w:frame="1"/>
            <w:lang w:eastAsia="en-IN"/>
          </w:rPr>
          <w:t>-</w:t>
        </w:r>
        <w:proofErr w:type="spellStart"/>
        <w:r w:rsidRPr="00CF0688">
          <w:rPr>
            <w:rFonts w:ascii="Arial" w:eastAsia="Times New Roman" w:hAnsi="Arial" w:cs="Arial"/>
            <w:b/>
            <w:bCs/>
            <w:sz w:val="25"/>
            <w:szCs w:val="25"/>
            <w:bdr w:val="none" w:sz="0" w:space="0" w:color="auto" w:frame="1"/>
            <w:lang w:eastAsia="en-IN"/>
          </w:rPr>
          <w:t>i</w:t>
        </w:r>
        <w:proofErr w:type="spellEnd"/>
        <w:r w:rsidRPr="00CF0688">
          <w:rPr>
            <w:rFonts w:ascii="Arial" w:eastAsia="Times New Roman" w:hAnsi="Arial" w:cs="Arial"/>
            <w:b/>
            <w:bCs/>
            <w:sz w:val="25"/>
            <w:szCs w:val="25"/>
            <w:bdr w:val="none" w:sz="0" w:space="0" w:color="auto" w:frame="1"/>
            <w:lang w:eastAsia="en-IN"/>
          </w:rPr>
          <w:t xml:space="preserve"> – -ignore </w:t>
        </w:r>
        <w:proofErr w:type="gramStart"/>
        <w:r w:rsidRPr="00CF0688">
          <w:rPr>
            <w:rFonts w:ascii="Arial" w:eastAsia="Times New Roman" w:hAnsi="Arial" w:cs="Arial"/>
            <w:b/>
            <w:bCs/>
            <w:sz w:val="25"/>
            <w:szCs w:val="25"/>
            <w:bdr w:val="none" w:sz="0" w:space="0" w:color="auto" w:frame="1"/>
            <w:lang w:eastAsia="en-IN"/>
          </w:rPr>
          <w:t>case :</w:t>
        </w:r>
        <w:proofErr w:type="gramEnd"/>
        <w:r w:rsidRPr="00CF0688">
          <w:rPr>
            <w:rFonts w:ascii="Arial" w:eastAsia="Times New Roman" w:hAnsi="Arial" w:cs="Arial"/>
            <w:sz w:val="25"/>
            <w:szCs w:val="25"/>
            <w:lang w:eastAsia="en-IN"/>
          </w:rPr>
          <w:t> By default, comparisons done are case sensitive but with this option case insensitive comparisons can be made.</w:t>
        </w:r>
      </w:ins>
    </w:p>
    <w:p w:rsidR="00CF0688" w:rsidRPr="00CF0688" w:rsidRDefault="00CF0688" w:rsidP="00CF0688">
      <w:pPr>
        <w:numPr>
          <w:ilvl w:val="0"/>
          <w:numId w:val="4"/>
        </w:numPr>
        <w:spacing w:after="0" w:line="240" w:lineRule="auto"/>
        <w:ind w:left="551"/>
        <w:textAlignment w:val="baseline"/>
        <w:rPr>
          <w:ins w:id="763" w:author="Unknown"/>
          <w:rFonts w:ascii="Arial" w:eastAsia="Times New Roman" w:hAnsi="Arial" w:cs="Arial"/>
          <w:sz w:val="25"/>
          <w:szCs w:val="25"/>
          <w:lang w:eastAsia="en-IN"/>
        </w:rPr>
      </w:pPr>
      <w:ins w:id="764" w:author="Unknown">
        <w:r w:rsidRPr="00CF0688">
          <w:rPr>
            <w:rFonts w:ascii="Arial" w:eastAsia="Times New Roman" w:hAnsi="Arial" w:cs="Arial"/>
            <w:b/>
            <w:bCs/>
            <w:sz w:val="25"/>
            <w:szCs w:val="25"/>
            <w:bdr w:val="none" w:sz="0" w:space="0" w:color="auto" w:frame="1"/>
            <w:lang w:eastAsia="en-IN"/>
          </w:rPr>
          <w:t>-</w:t>
        </w:r>
        <w:proofErr w:type="gramStart"/>
        <w:r w:rsidRPr="00CF0688">
          <w:rPr>
            <w:rFonts w:ascii="Arial" w:eastAsia="Times New Roman" w:hAnsi="Arial" w:cs="Arial"/>
            <w:b/>
            <w:bCs/>
            <w:sz w:val="25"/>
            <w:szCs w:val="25"/>
            <w:bdr w:val="none" w:sz="0" w:space="0" w:color="auto" w:frame="1"/>
            <w:lang w:eastAsia="en-IN"/>
          </w:rPr>
          <w:t>s</w:t>
        </w:r>
        <w:proofErr w:type="gramEnd"/>
        <w:r w:rsidRPr="00CF0688">
          <w:rPr>
            <w:rFonts w:ascii="Arial" w:eastAsia="Times New Roman" w:hAnsi="Arial" w:cs="Arial"/>
            <w:b/>
            <w:bCs/>
            <w:sz w:val="25"/>
            <w:szCs w:val="25"/>
            <w:bdr w:val="none" w:sz="0" w:space="0" w:color="auto" w:frame="1"/>
            <w:lang w:eastAsia="en-IN"/>
          </w:rPr>
          <w:t xml:space="preserve"> N – -skip-chars(N) :</w:t>
        </w:r>
        <w:r w:rsidRPr="00CF0688">
          <w:rPr>
            <w:rFonts w:ascii="Arial" w:eastAsia="Times New Roman" w:hAnsi="Arial" w:cs="Arial"/>
            <w:sz w:val="25"/>
            <w:szCs w:val="25"/>
            <w:lang w:eastAsia="en-IN"/>
          </w:rPr>
          <w:t> It doesn’t compares the first N characters of each line while determining uniqueness. This is like the -f option, but it skips individual characters rather than fields.</w:t>
        </w:r>
      </w:ins>
    </w:p>
    <w:p w:rsidR="00CF0688" w:rsidRPr="00CF0688" w:rsidRDefault="00CF0688" w:rsidP="00CF0688">
      <w:pPr>
        <w:numPr>
          <w:ilvl w:val="0"/>
          <w:numId w:val="4"/>
        </w:numPr>
        <w:spacing w:after="0" w:line="240" w:lineRule="auto"/>
        <w:ind w:left="551"/>
        <w:textAlignment w:val="baseline"/>
        <w:rPr>
          <w:ins w:id="765" w:author="Unknown"/>
          <w:rFonts w:ascii="Arial" w:eastAsia="Times New Roman" w:hAnsi="Arial" w:cs="Arial"/>
          <w:sz w:val="25"/>
          <w:szCs w:val="25"/>
          <w:lang w:eastAsia="en-IN"/>
        </w:rPr>
      </w:pPr>
      <w:ins w:id="766" w:author="Unknown">
        <w:r w:rsidRPr="00CF0688">
          <w:rPr>
            <w:rFonts w:ascii="Arial" w:eastAsia="Times New Roman" w:hAnsi="Arial" w:cs="Arial"/>
            <w:b/>
            <w:bCs/>
            <w:sz w:val="25"/>
            <w:szCs w:val="25"/>
            <w:bdr w:val="none" w:sz="0" w:space="0" w:color="auto" w:frame="1"/>
            <w:lang w:eastAsia="en-IN"/>
          </w:rPr>
          <w:t>-u – -</w:t>
        </w:r>
        <w:proofErr w:type="gramStart"/>
        <w:r w:rsidRPr="00CF0688">
          <w:rPr>
            <w:rFonts w:ascii="Arial" w:eastAsia="Times New Roman" w:hAnsi="Arial" w:cs="Arial"/>
            <w:b/>
            <w:bCs/>
            <w:sz w:val="25"/>
            <w:szCs w:val="25"/>
            <w:bdr w:val="none" w:sz="0" w:space="0" w:color="auto" w:frame="1"/>
            <w:lang w:eastAsia="en-IN"/>
          </w:rPr>
          <w:t>unique :</w:t>
        </w:r>
        <w:proofErr w:type="gramEnd"/>
        <w:r w:rsidRPr="00CF0688">
          <w:rPr>
            <w:rFonts w:ascii="Arial" w:eastAsia="Times New Roman" w:hAnsi="Arial" w:cs="Arial"/>
            <w:sz w:val="25"/>
            <w:szCs w:val="25"/>
            <w:lang w:eastAsia="en-IN"/>
          </w:rPr>
          <w:t> It allows you to print only unique lines.</w:t>
        </w:r>
      </w:ins>
    </w:p>
    <w:p w:rsidR="00CF0688" w:rsidRPr="00CF0688" w:rsidRDefault="00CF0688" w:rsidP="00CF0688">
      <w:pPr>
        <w:numPr>
          <w:ilvl w:val="0"/>
          <w:numId w:val="4"/>
        </w:numPr>
        <w:spacing w:after="0" w:line="240" w:lineRule="auto"/>
        <w:ind w:left="551"/>
        <w:textAlignment w:val="baseline"/>
        <w:rPr>
          <w:ins w:id="767" w:author="Unknown"/>
          <w:rFonts w:ascii="Arial" w:eastAsia="Times New Roman" w:hAnsi="Arial" w:cs="Arial"/>
          <w:sz w:val="25"/>
          <w:szCs w:val="25"/>
          <w:lang w:eastAsia="en-IN"/>
        </w:rPr>
      </w:pPr>
      <w:ins w:id="768" w:author="Unknown">
        <w:r w:rsidRPr="00CF0688">
          <w:rPr>
            <w:rFonts w:ascii="Arial" w:eastAsia="Times New Roman" w:hAnsi="Arial" w:cs="Arial"/>
            <w:b/>
            <w:bCs/>
            <w:sz w:val="25"/>
            <w:szCs w:val="25"/>
            <w:bdr w:val="none" w:sz="0" w:space="0" w:color="auto" w:frame="1"/>
            <w:lang w:eastAsia="en-IN"/>
          </w:rPr>
          <w:lastRenderedPageBreak/>
          <w:t>-z – -zero-</w:t>
        </w:r>
        <w:proofErr w:type="gramStart"/>
        <w:r w:rsidRPr="00CF0688">
          <w:rPr>
            <w:rFonts w:ascii="Arial" w:eastAsia="Times New Roman" w:hAnsi="Arial" w:cs="Arial"/>
            <w:b/>
            <w:bCs/>
            <w:sz w:val="25"/>
            <w:szCs w:val="25"/>
            <w:bdr w:val="none" w:sz="0" w:space="0" w:color="auto" w:frame="1"/>
            <w:lang w:eastAsia="en-IN"/>
          </w:rPr>
          <w:t>terminated :</w:t>
        </w:r>
        <w:proofErr w:type="gramEnd"/>
        <w:r w:rsidRPr="00CF0688">
          <w:rPr>
            <w:rFonts w:ascii="Arial" w:eastAsia="Times New Roman" w:hAnsi="Arial" w:cs="Arial"/>
            <w:sz w:val="25"/>
            <w:szCs w:val="25"/>
            <w:lang w:eastAsia="en-IN"/>
          </w:rPr>
          <w:t> It will make a line end with 0 byte(NULL), instead of a newline.</w:t>
        </w:r>
      </w:ins>
    </w:p>
    <w:p w:rsidR="00CF0688" w:rsidRPr="00CF0688" w:rsidRDefault="00CF0688" w:rsidP="00CF0688">
      <w:pPr>
        <w:numPr>
          <w:ilvl w:val="0"/>
          <w:numId w:val="4"/>
        </w:numPr>
        <w:spacing w:after="0" w:line="240" w:lineRule="auto"/>
        <w:ind w:left="551"/>
        <w:textAlignment w:val="baseline"/>
        <w:rPr>
          <w:ins w:id="769" w:author="Unknown"/>
          <w:rFonts w:ascii="Arial" w:eastAsia="Times New Roman" w:hAnsi="Arial" w:cs="Arial"/>
          <w:sz w:val="25"/>
          <w:szCs w:val="25"/>
          <w:lang w:eastAsia="en-IN"/>
        </w:rPr>
      </w:pPr>
      <w:ins w:id="770" w:author="Unknown">
        <w:r w:rsidRPr="00CF0688">
          <w:rPr>
            <w:rFonts w:ascii="Arial" w:eastAsia="Times New Roman" w:hAnsi="Arial" w:cs="Arial"/>
            <w:b/>
            <w:bCs/>
            <w:sz w:val="25"/>
            <w:szCs w:val="25"/>
            <w:bdr w:val="none" w:sz="0" w:space="0" w:color="auto" w:frame="1"/>
            <w:lang w:eastAsia="en-IN"/>
          </w:rPr>
          <w:t>-</w:t>
        </w:r>
        <w:proofErr w:type="gramStart"/>
        <w:r w:rsidRPr="00CF0688">
          <w:rPr>
            <w:rFonts w:ascii="Arial" w:eastAsia="Times New Roman" w:hAnsi="Arial" w:cs="Arial"/>
            <w:b/>
            <w:bCs/>
            <w:sz w:val="25"/>
            <w:szCs w:val="25"/>
            <w:bdr w:val="none" w:sz="0" w:space="0" w:color="auto" w:frame="1"/>
            <w:lang w:eastAsia="en-IN"/>
          </w:rPr>
          <w:t>w</w:t>
        </w:r>
        <w:proofErr w:type="gramEnd"/>
        <w:r w:rsidRPr="00CF0688">
          <w:rPr>
            <w:rFonts w:ascii="Arial" w:eastAsia="Times New Roman" w:hAnsi="Arial" w:cs="Arial"/>
            <w:b/>
            <w:bCs/>
            <w:sz w:val="25"/>
            <w:szCs w:val="25"/>
            <w:bdr w:val="none" w:sz="0" w:space="0" w:color="auto" w:frame="1"/>
            <w:lang w:eastAsia="en-IN"/>
          </w:rPr>
          <w:t xml:space="preserve"> N – -check-chars(N) :</w:t>
        </w:r>
        <w:r w:rsidRPr="00CF0688">
          <w:rPr>
            <w:rFonts w:ascii="Arial" w:eastAsia="Times New Roman" w:hAnsi="Arial" w:cs="Arial"/>
            <w:sz w:val="25"/>
            <w:szCs w:val="25"/>
            <w:lang w:eastAsia="en-IN"/>
          </w:rPr>
          <w:t> It only compares N characters in a line.</w:t>
        </w:r>
      </w:ins>
    </w:p>
    <w:p w:rsidR="00CF0688" w:rsidRPr="00CF0688" w:rsidRDefault="00CF0688" w:rsidP="00CF0688">
      <w:pPr>
        <w:numPr>
          <w:ilvl w:val="0"/>
          <w:numId w:val="4"/>
        </w:numPr>
        <w:spacing w:after="0" w:line="240" w:lineRule="auto"/>
        <w:ind w:left="551"/>
        <w:textAlignment w:val="baseline"/>
        <w:rPr>
          <w:ins w:id="771" w:author="Unknown"/>
          <w:rFonts w:ascii="Arial" w:eastAsia="Times New Roman" w:hAnsi="Arial" w:cs="Arial"/>
          <w:sz w:val="25"/>
          <w:szCs w:val="25"/>
          <w:lang w:eastAsia="en-IN"/>
        </w:rPr>
      </w:pPr>
      <w:ins w:id="772" w:author="Unknown">
        <w:r w:rsidRPr="00CF0688">
          <w:rPr>
            <w:rFonts w:ascii="Arial" w:eastAsia="Times New Roman" w:hAnsi="Arial" w:cs="Arial"/>
            <w:b/>
            <w:bCs/>
            <w:sz w:val="25"/>
            <w:szCs w:val="25"/>
            <w:bdr w:val="none" w:sz="0" w:space="0" w:color="auto" w:frame="1"/>
            <w:lang w:eastAsia="en-IN"/>
          </w:rPr>
          <w:t xml:space="preserve">– – </w:t>
        </w:r>
        <w:proofErr w:type="gramStart"/>
        <w:r w:rsidRPr="00CF0688">
          <w:rPr>
            <w:rFonts w:ascii="Arial" w:eastAsia="Times New Roman" w:hAnsi="Arial" w:cs="Arial"/>
            <w:b/>
            <w:bCs/>
            <w:sz w:val="25"/>
            <w:szCs w:val="25"/>
            <w:bdr w:val="none" w:sz="0" w:space="0" w:color="auto" w:frame="1"/>
            <w:lang w:eastAsia="en-IN"/>
          </w:rPr>
          <w:t>help :</w:t>
        </w:r>
        <w:proofErr w:type="gramEnd"/>
        <w:r w:rsidRPr="00CF0688">
          <w:rPr>
            <w:rFonts w:ascii="Arial" w:eastAsia="Times New Roman" w:hAnsi="Arial" w:cs="Arial"/>
            <w:sz w:val="25"/>
            <w:szCs w:val="25"/>
            <w:lang w:eastAsia="en-IN"/>
          </w:rPr>
          <w:t> It displays a help message and exit.</w:t>
        </w:r>
      </w:ins>
    </w:p>
    <w:p w:rsidR="00CF0688" w:rsidRPr="00CF0688" w:rsidRDefault="00CF0688" w:rsidP="00CF0688">
      <w:pPr>
        <w:numPr>
          <w:ilvl w:val="0"/>
          <w:numId w:val="4"/>
        </w:numPr>
        <w:spacing w:after="0" w:line="240" w:lineRule="auto"/>
        <w:ind w:left="551"/>
        <w:textAlignment w:val="baseline"/>
        <w:rPr>
          <w:ins w:id="773" w:author="Unknown"/>
          <w:rFonts w:ascii="Arial" w:eastAsia="Times New Roman" w:hAnsi="Arial" w:cs="Arial"/>
          <w:sz w:val="25"/>
          <w:szCs w:val="25"/>
          <w:lang w:eastAsia="en-IN"/>
        </w:rPr>
      </w:pPr>
      <w:ins w:id="774" w:author="Unknown">
        <w:r w:rsidRPr="00CF0688">
          <w:rPr>
            <w:rFonts w:ascii="Arial" w:eastAsia="Times New Roman" w:hAnsi="Arial" w:cs="Arial"/>
            <w:b/>
            <w:bCs/>
            <w:sz w:val="25"/>
            <w:szCs w:val="25"/>
            <w:bdr w:val="none" w:sz="0" w:space="0" w:color="auto" w:frame="1"/>
            <w:lang w:eastAsia="en-IN"/>
          </w:rPr>
          <w:t xml:space="preserve">– – </w:t>
        </w:r>
        <w:proofErr w:type="gramStart"/>
        <w:r w:rsidRPr="00CF0688">
          <w:rPr>
            <w:rFonts w:ascii="Arial" w:eastAsia="Times New Roman" w:hAnsi="Arial" w:cs="Arial"/>
            <w:b/>
            <w:bCs/>
            <w:sz w:val="25"/>
            <w:szCs w:val="25"/>
            <w:bdr w:val="none" w:sz="0" w:space="0" w:color="auto" w:frame="1"/>
            <w:lang w:eastAsia="en-IN"/>
          </w:rPr>
          <w:t>version :</w:t>
        </w:r>
        <w:proofErr w:type="gramEnd"/>
        <w:r w:rsidRPr="00CF0688">
          <w:rPr>
            <w:rFonts w:ascii="Arial" w:eastAsia="Times New Roman" w:hAnsi="Arial" w:cs="Arial"/>
            <w:sz w:val="25"/>
            <w:szCs w:val="25"/>
            <w:lang w:eastAsia="en-IN"/>
          </w:rPr>
          <w:t> It displays version information and exit.</w:t>
        </w:r>
      </w:ins>
    </w:p>
    <w:p w:rsidR="00CF0688" w:rsidRPr="00CF0688" w:rsidRDefault="00CF0688" w:rsidP="00CF0688">
      <w:pPr>
        <w:spacing w:after="0" w:line="240" w:lineRule="auto"/>
        <w:jc w:val="center"/>
        <w:textAlignment w:val="baseline"/>
        <w:rPr>
          <w:ins w:id="775" w:author="Unknown"/>
          <w:rFonts w:ascii="Arial" w:eastAsia="Times New Roman" w:hAnsi="Arial" w:cs="Arial"/>
          <w:sz w:val="25"/>
          <w:szCs w:val="25"/>
          <w:lang w:eastAsia="en-IN"/>
        </w:rPr>
      </w:pPr>
      <w:ins w:id="776" w:author="Unknown">
        <w:r w:rsidRPr="00CF0688">
          <w:rPr>
            <w:rFonts w:ascii="Arial" w:eastAsia="Times New Roman" w:hAnsi="Arial" w:cs="Arial"/>
            <w:b/>
            <w:bCs/>
            <w:sz w:val="25"/>
            <w:szCs w:val="25"/>
            <w:bdr w:val="none" w:sz="0" w:space="0" w:color="auto" w:frame="1"/>
            <w:lang w:eastAsia="en-IN"/>
          </w:rPr>
          <w:t xml:space="preserve">Examples of </w:t>
        </w:r>
        <w:proofErr w:type="spellStart"/>
        <w:r w:rsidRPr="00CF0688">
          <w:rPr>
            <w:rFonts w:ascii="Arial" w:eastAsia="Times New Roman" w:hAnsi="Arial" w:cs="Arial"/>
            <w:b/>
            <w:bCs/>
            <w:sz w:val="25"/>
            <w:szCs w:val="25"/>
            <w:bdr w:val="none" w:sz="0" w:space="0" w:color="auto" w:frame="1"/>
            <w:lang w:eastAsia="en-IN"/>
          </w:rPr>
          <w:t>uniq</w:t>
        </w:r>
        <w:proofErr w:type="spellEnd"/>
        <w:r w:rsidRPr="00CF0688">
          <w:rPr>
            <w:rFonts w:ascii="Arial" w:eastAsia="Times New Roman" w:hAnsi="Arial" w:cs="Arial"/>
            <w:b/>
            <w:bCs/>
            <w:sz w:val="25"/>
            <w:szCs w:val="25"/>
            <w:bdr w:val="none" w:sz="0" w:space="0" w:color="auto" w:frame="1"/>
            <w:lang w:eastAsia="en-IN"/>
          </w:rPr>
          <w:t xml:space="preserve"> with Options</w:t>
        </w:r>
      </w:ins>
    </w:p>
    <w:p w:rsidR="00CF0688" w:rsidRPr="00CF0688" w:rsidRDefault="00CF0688" w:rsidP="00CF0688">
      <w:pPr>
        <w:spacing w:after="0" w:line="240" w:lineRule="auto"/>
        <w:textAlignment w:val="baseline"/>
        <w:rPr>
          <w:ins w:id="777" w:author="Unknown"/>
          <w:rFonts w:ascii="Arial" w:eastAsia="Times New Roman" w:hAnsi="Arial" w:cs="Arial"/>
          <w:sz w:val="25"/>
          <w:szCs w:val="25"/>
          <w:lang w:eastAsia="en-IN"/>
        </w:rPr>
      </w:pPr>
      <w:ins w:id="778" w:author="Unknown">
        <w:r w:rsidRPr="00CF0688">
          <w:rPr>
            <w:rFonts w:ascii="Arial" w:eastAsia="Times New Roman" w:hAnsi="Arial" w:cs="Arial"/>
            <w:b/>
            <w:bCs/>
            <w:sz w:val="25"/>
            <w:lang w:eastAsia="en-IN"/>
          </w:rPr>
          <w:t xml:space="preserve">1. Using -c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It tells the number of times a line was repeated.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79" w:author="Unknown"/>
          <w:rFonts w:ascii="Consolas" w:eastAsia="Times New Roman" w:hAnsi="Consolas" w:cs="Consolas"/>
          <w:sz w:val="23"/>
          <w:szCs w:val="23"/>
          <w:lang w:eastAsia="en-IN"/>
        </w:rPr>
      </w:pPr>
      <w:ins w:id="780" w:author="Unknown">
        <w:r w:rsidRPr="00CF0688">
          <w:rPr>
            <w:rFonts w:ascii="Consolas" w:eastAsia="Times New Roman" w:hAnsi="Consolas" w:cs="Consolas"/>
            <w:sz w:val="23"/>
            <w:szCs w:val="23"/>
            <w:lang w:eastAsia="en-IN"/>
          </w:rPr>
          <w:t xml:space="preserve">//using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with -c//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781"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2" w:author="Unknown"/>
          <w:rFonts w:ascii="Consolas" w:eastAsia="Times New Roman" w:hAnsi="Consolas" w:cs="Consolas"/>
          <w:sz w:val="23"/>
          <w:szCs w:val="23"/>
          <w:lang w:eastAsia="en-IN"/>
        </w:rPr>
      </w:pPr>
      <w:ins w:id="783"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-c kt.txt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4" w:author="Unknown"/>
          <w:rFonts w:ascii="Consolas" w:eastAsia="Times New Roman" w:hAnsi="Consolas" w:cs="Consolas"/>
          <w:sz w:val="23"/>
          <w:szCs w:val="23"/>
          <w:lang w:eastAsia="en-IN"/>
        </w:rPr>
      </w:pPr>
      <w:ins w:id="785" w:author="Unknown">
        <w:r w:rsidRPr="00CF0688">
          <w:rPr>
            <w:rFonts w:ascii="Consolas" w:eastAsia="Times New Roman" w:hAnsi="Consolas" w:cs="Consolas"/>
            <w:sz w:val="23"/>
            <w:szCs w:val="23"/>
            <w:lang w:eastAsia="en-IN"/>
          </w:rPr>
          <w:t>3 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6" w:author="Unknown"/>
          <w:rFonts w:ascii="Consolas" w:eastAsia="Times New Roman" w:hAnsi="Consolas" w:cs="Consolas"/>
          <w:sz w:val="23"/>
          <w:szCs w:val="23"/>
          <w:lang w:eastAsia="en-IN"/>
        </w:rPr>
      </w:pPr>
      <w:ins w:id="787" w:author="Unknown">
        <w:r w:rsidRPr="00CF0688">
          <w:rPr>
            <w:rFonts w:ascii="Consolas" w:eastAsia="Times New Roman" w:hAnsi="Consolas" w:cs="Consolas"/>
            <w:sz w:val="23"/>
            <w:szCs w:val="23"/>
            <w:lang w:eastAsia="en-IN"/>
          </w:rPr>
          <w:t>1</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8" w:author="Unknown"/>
          <w:rFonts w:ascii="Consolas" w:eastAsia="Times New Roman" w:hAnsi="Consolas" w:cs="Consolas"/>
          <w:sz w:val="23"/>
          <w:szCs w:val="23"/>
          <w:lang w:eastAsia="en-IN"/>
        </w:rPr>
      </w:pPr>
      <w:ins w:id="789" w:author="Unknown">
        <w:r w:rsidRPr="00CF0688">
          <w:rPr>
            <w:rFonts w:ascii="Consolas" w:eastAsia="Times New Roman" w:hAnsi="Consolas" w:cs="Consolas"/>
            <w:sz w:val="23"/>
            <w:szCs w:val="23"/>
            <w:lang w:eastAsia="en-IN"/>
          </w:rPr>
          <w:t xml:space="preserve">2 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0" w:author="Unknown"/>
          <w:rFonts w:ascii="Consolas" w:eastAsia="Times New Roman" w:hAnsi="Consolas" w:cs="Consolas"/>
          <w:sz w:val="23"/>
          <w:szCs w:val="23"/>
          <w:lang w:eastAsia="en-IN"/>
        </w:rPr>
      </w:pPr>
      <w:ins w:id="791" w:author="Unknown">
        <w:r w:rsidRPr="00CF0688">
          <w:rPr>
            <w:rFonts w:ascii="Consolas" w:eastAsia="Times New Roman" w:hAnsi="Consolas" w:cs="Consolas"/>
            <w:sz w:val="23"/>
            <w:szCs w:val="23"/>
            <w:lang w:eastAsia="en-IN"/>
          </w:rPr>
          <w:t>1</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2" w:author="Unknown"/>
          <w:rFonts w:ascii="Consolas" w:eastAsia="Times New Roman" w:hAnsi="Consolas" w:cs="Consolas"/>
          <w:sz w:val="23"/>
          <w:szCs w:val="23"/>
          <w:lang w:eastAsia="en-IN"/>
        </w:rPr>
      </w:pPr>
      <w:ins w:id="793" w:author="Unknown">
        <w:r w:rsidRPr="00CF0688">
          <w:rPr>
            <w:rFonts w:ascii="Consolas" w:eastAsia="Times New Roman" w:hAnsi="Consolas" w:cs="Consolas"/>
            <w:sz w:val="23"/>
            <w:szCs w:val="23"/>
            <w:lang w:eastAsia="en-IN"/>
          </w:rPr>
          <w:t>1 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5" w:author="Unknown"/>
          <w:rFonts w:ascii="Consolas" w:eastAsia="Times New Roman" w:hAnsi="Consolas" w:cs="Consolas"/>
          <w:sz w:val="23"/>
          <w:szCs w:val="23"/>
          <w:lang w:eastAsia="en-IN"/>
        </w:rPr>
      </w:pPr>
      <w:ins w:id="796" w:author="Unknown">
        <w:r w:rsidRPr="00CF0688">
          <w:rPr>
            <w:rFonts w:ascii="Consolas" w:eastAsia="Times New Roman" w:hAnsi="Consolas" w:cs="Consolas"/>
            <w:sz w:val="23"/>
            <w:szCs w:val="23"/>
            <w:lang w:eastAsia="en-IN"/>
          </w:rPr>
          <w:t xml:space="preserve">/*at the starting of each </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7" w:author="Unknown"/>
          <w:rFonts w:ascii="Consolas" w:eastAsia="Times New Roman" w:hAnsi="Consolas" w:cs="Consolas"/>
          <w:sz w:val="23"/>
          <w:szCs w:val="23"/>
          <w:lang w:eastAsia="en-IN"/>
        </w:rPr>
      </w:pPr>
      <w:proofErr w:type="gramStart"/>
      <w:ins w:id="798" w:author="Unknown">
        <w:r w:rsidRPr="00CF0688">
          <w:rPr>
            <w:rFonts w:ascii="Consolas" w:eastAsia="Times New Roman" w:hAnsi="Consolas" w:cs="Consolas"/>
            <w:sz w:val="23"/>
            <w:szCs w:val="23"/>
            <w:lang w:eastAsia="en-IN"/>
          </w:rPr>
          <w:t>line</w:t>
        </w:r>
        <w:proofErr w:type="gramEnd"/>
        <w:r w:rsidRPr="00CF0688">
          <w:rPr>
            <w:rFonts w:ascii="Consolas" w:eastAsia="Times New Roman" w:hAnsi="Consolas" w:cs="Consolas"/>
            <w:sz w:val="23"/>
            <w:szCs w:val="23"/>
            <w:lang w:eastAsia="en-IN"/>
          </w:rPr>
          <w:t xml:space="preserve"> its repeated number is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9" w:author="Unknown"/>
          <w:rFonts w:ascii="Consolas" w:eastAsia="Times New Roman" w:hAnsi="Consolas" w:cs="Consolas"/>
          <w:sz w:val="23"/>
          <w:szCs w:val="23"/>
          <w:lang w:eastAsia="en-IN"/>
        </w:rPr>
      </w:pPr>
      <w:proofErr w:type="gramStart"/>
      <w:ins w:id="800" w:author="Unknown">
        <w:r w:rsidRPr="00CF0688">
          <w:rPr>
            <w:rFonts w:ascii="Consolas" w:eastAsia="Times New Roman" w:hAnsi="Consolas" w:cs="Consolas"/>
            <w:sz w:val="23"/>
            <w:szCs w:val="23"/>
            <w:lang w:eastAsia="en-IN"/>
          </w:rPr>
          <w:t>displayed</w:t>
        </w:r>
        <w:proofErr w:type="gram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1" w:author="Unknown"/>
          <w:rFonts w:ascii="Consolas" w:eastAsia="Times New Roman" w:hAnsi="Consolas" w:cs="Consolas"/>
          <w:sz w:val="23"/>
          <w:szCs w:val="23"/>
          <w:lang w:eastAsia="en-IN"/>
        </w:rPr>
      </w:pPr>
      <w:ins w:id="802" w:author="Unknown">
        <w:r w:rsidRPr="00CF0688">
          <w:rPr>
            <w:rFonts w:ascii="Consolas" w:eastAsia="Times New Roman" w:hAnsi="Consolas" w:cs="Consolas"/>
            <w:b/>
            <w:bCs/>
            <w:sz w:val="23"/>
            <w:lang w:eastAsia="en-IN"/>
          </w:rPr>
          <w:t xml:space="preserve">2. Using -d </w:t>
        </w:r>
        <w:proofErr w:type="gramStart"/>
        <w:r w:rsidRPr="00CF0688">
          <w:rPr>
            <w:rFonts w:ascii="Consolas" w:eastAsia="Times New Roman" w:hAnsi="Consolas" w:cs="Consolas"/>
            <w:b/>
            <w:bCs/>
            <w:sz w:val="23"/>
            <w:lang w:eastAsia="en-IN"/>
          </w:rPr>
          <w:t>option :</w:t>
        </w:r>
        <w:proofErr w:type="gramEnd"/>
        <w:r w:rsidRPr="00CF0688">
          <w:rPr>
            <w:rFonts w:ascii="Consolas" w:eastAsia="Times New Roman" w:hAnsi="Consolas" w:cs="Consolas"/>
            <w:sz w:val="23"/>
            <w:szCs w:val="23"/>
            <w:lang w:eastAsia="en-IN"/>
          </w:rPr>
          <w:t xml:space="preserve"> It only prints the repeated lines.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3"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4" w:author="Unknown"/>
          <w:rFonts w:ascii="Consolas" w:eastAsia="Times New Roman" w:hAnsi="Consolas" w:cs="Consolas"/>
          <w:sz w:val="23"/>
          <w:szCs w:val="23"/>
          <w:lang w:eastAsia="en-IN"/>
        </w:rPr>
      </w:pPr>
      <w:ins w:id="805" w:author="Unknown">
        <w:r w:rsidRPr="00CF0688">
          <w:rPr>
            <w:rFonts w:ascii="Consolas" w:eastAsia="Times New Roman" w:hAnsi="Consolas" w:cs="Consolas"/>
            <w:sz w:val="23"/>
            <w:szCs w:val="23"/>
            <w:lang w:eastAsia="en-IN"/>
          </w:rPr>
          <w:t xml:space="preserve">//using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with -d//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6"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7" w:author="Unknown"/>
          <w:rFonts w:ascii="Consolas" w:eastAsia="Times New Roman" w:hAnsi="Consolas" w:cs="Consolas"/>
          <w:sz w:val="23"/>
          <w:szCs w:val="23"/>
          <w:lang w:eastAsia="en-IN"/>
        </w:rPr>
      </w:pPr>
      <w:ins w:id="808"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-d kt.txt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9" w:author="Unknown"/>
          <w:rFonts w:ascii="Consolas" w:eastAsia="Times New Roman" w:hAnsi="Consolas" w:cs="Consolas"/>
          <w:sz w:val="23"/>
          <w:szCs w:val="23"/>
          <w:lang w:eastAsia="en-IN"/>
        </w:rPr>
      </w:pPr>
      <w:ins w:id="810"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1" w:author="Unknown"/>
          <w:rFonts w:ascii="Consolas" w:eastAsia="Times New Roman" w:hAnsi="Consolas" w:cs="Consolas"/>
          <w:sz w:val="23"/>
          <w:szCs w:val="23"/>
          <w:lang w:eastAsia="en-IN"/>
        </w:rPr>
      </w:pPr>
      <w:ins w:id="812" w:author="Unknown">
        <w:r w:rsidRPr="00CF0688">
          <w:rPr>
            <w:rFonts w:ascii="Consolas" w:eastAsia="Times New Roman" w:hAnsi="Consolas" w:cs="Consolas"/>
            <w:sz w:val="23"/>
            <w:szCs w:val="23"/>
            <w:lang w:eastAsia="en-IN"/>
          </w:rPr>
          <w:t xml:space="preserve">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3"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4" w:author="Unknown"/>
          <w:rFonts w:ascii="Consolas" w:eastAsia="Times New Roman" w:hAnsi="Consolas" w:cs="Consolas"/>
          <w:sz w:val="23"/>
          <w:szCs w:val="23"/>
          <w:lang w:eastAsia="en-IN"/>
        </w:rPr>
      </w:pPr>
      <w:ins w:id="815" w:author="Unknown">
        <w:r w:rsidRPr="00CF0688">
          <w:rPr>
            <w:rFonts w:ascii="Consolas" w:eastAsia="Times New Roman" w:hAnsi="Consolas" w:cs="Consolas"/>
            <w:sz w:val="23"/>
            <w:szCs w:val="23"/>
            <w:lang w:eastAsia="en-IN"/>
          </w:rPr>
          <w:t>/*it only displayed one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6" w:author="Unknown"/>
          <w:rFonts w:ascii="Consolas" w:eastAsia="Times New Roman" w:hAnsi="Consolas" w:cs="Consolas"/>
          <w:sz w:val="23"/>
          <w:szCs w:val="23"/>
          <w:lang w:eastAsia="en-IN"/>
        </w:rPr>
      </w:pPr>
      <w:ins w:id="817" w:author="Unknown">
        <w:r w:rsidRPr="00CF0688">
          <w:rPr>
            <w:rFonts w:ascii="Consolas" w:eastAsia="Times New Roman" w:hAnsi="Consolas" w:cs="Consolas"/>
            <w:sz w:val="23"/>
            <w:szCs w:val="23"/>
            <w:lang w:eastAsia="en-IN"/>
          </w:rPr>
          <w:t xml:space="preserve"> </w:t>
        </w:r>
        <w:proofErr w:type="gramStart"/>
        <w:r w:rsidRPr="00CF0688">
          <w:rPr>
            <w:rFonts w:ascii="Consolas" w:eastAsia="Times New Roman" w:hAnsi="Consolas" w:cs="Consolas"/>
            <w:sz w:val="23"/>
            <w:szCs w:val="23"/>
            <w:lang w:eastAsia="en-IN"/>
          </w:rPr>
          <w:t>duplicate</w:t>
        </w:r>
        <w:proofErr w:type="gramEnd"/>
        <w:r w:rsidRPr="00CF0688">
          <w:rPr>
            <w:rFonts w:ascii="Consolas" w:eastAsia="Times New Roman" w:hAnsi="Consolas" w:cs="Consolas"/>
            <w:sz w:val="23"/>
            <w:szCs w:val="23"/>
            <w:lang w:eastAsia="en-IN"/>
          </w:rPr>
          <w:t xml:space="preserve"> line per group*/</w:t>
        </w:r>
      </w:ins>
    </w:p>
    <w:p w:rsidR="00CF0688" w:rsidRPr="00CF0688" w:rsidRDefault="00CF0688" w:rsidP="00CF0688">
      <w:pPr>
        <w:spacing w:after="0" w:line="240" w:lineRule="auto"/>
        <w:textAlignment w:val="baseline"/>
        <w:rPr>
          <w:ins w:id="818" w:author="Unknown"/>
          <w:rFonts w:ascii="Arial" w:eastAsia="Times New Roman" w:hAnsi="Arial" w:cs="Arial"/>
          <w:sz w:val="25"/>
          <w:szCs w:val="25"/>
          <w:lang w:eastAsia="en-IN"/>
        </w:rPr>
      </w:pPr>
      <w:ins w:id="819" w:author="Unknown">
        <w:r w:rsidRPr="00CF0688">
          <w:rPr>
            <w:rFonts w:ascii="Arial" w:eastAsia="Times New Roman" w:hAnsi="Arial" w:cs="Arial"/>
            <w:b/>
            <w:bCs/>
            <w:sz w:val="25"/>
            <w:lang w:eastAsia="en-IN"/>
          </w:rPr>
          <w:t xml:space="preserve">3. Using -D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It also prints only duplicate lines but not one per group.</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20" w:author="Unknown"/>
          <w:rFonts w:ascii="Consolas" w:eastAsia="Times New Roman" w:hAnsi="Consolas" w:cs="Consolas"/>
          <w:sz w:val="23"/>
          <w:szCs w:val="23"/>
          <w:lang w:eastAsia="en-IN"/>
        </w:rPr>
      </w:pPr>
      <w:ins w:id="821" w:author="Unknown">
        <w:r w:rsidRPr="00CF0688">
          <w:rPr>
            <w:rFonts w:ascii="Consolas" w:eastAsia="Times New Roman" w:hAnsi="Consolas" w:cs="Consolas"/>
            <w:sz w:val="23"/>
            <w:szCs w:val="23"/>
            <w:lang w:eastAsia="en-IN"/>
          </w:rPr>
          <w:t>//using -D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22"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3" w:author="Unknown"/>
          <w:rFonts w:ascii="Consolas" w:eastAsia="Times New Roman" w:hAnsi="Consolas" w:cs="Consolas"/>
          <w:sz w:val="23"/>
          <w:szCs w:val="23"/>
          <w:lang w:eastAsia="en-IN"/>
        </w:rPr>
      </w:pPr>
      <w:ins w:id="824"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-D kt.txt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5" w:author="Unknown"/>
          <w:rFonts w:ascii="Consolas" w:eastAsia="Times New Roman" w:hAnsi="Consolas" w:cs="Consolas"/>
          <w:sz w:val="23"/>
          <w:szCs w:val="23"/>
          <w:lang w:eastAsia="en-IN"/>
        </w:rPr>
      </w:pPr>
      <w:ins w:id="826"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7" w:author="Unknown"/>
          <w:rFonts w:ascii="Consolas" w:eastAsia="Times New Roman" w:hAnsi="Consolas" w:cs="Consolas"/>
          <w:sz w:val="23"/>
          <w:szCs w:val="23"/>
          <w:lang w:eastAsia="en-IN"/>
        </w:rPr>
      </w:pPr>
      <w:ins w:id="828"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9" w:author="Unknown"/>
          <w:rFonts w:ascii="Consolas" w:eastAsia="Times New Roman" w:hAnsi="Consolas" w:cs="Consolas"/>
          <w:sz w:val="23"/>
          <w:szCs w:val="23"/>
          <w:lang w:eastAsia="en-IN"/>
        </w:rPr>
      </w:pPr>
      <w:ins w:id="830"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1" w:author="Unknown"/>
          <w:rFonts w:ascii="Consolas" w:eastAsia="Times New Roman" w:hAnsi="Consolas" w:cs="Consolas"/>
          <w:sz w:val="23"/>
          <w:szCs w:val="23"/>
          <w:lang w:eastAsia="en-IN"/>
        </w:rPr>
      </w:pPr>
      <w:ins w:id="832" w:author="Unknown">
        <w:r w:rsidRPr="00CF0688">
          <w:rPr>
            <w:rFonts w:ascii="Consolas" w:eastAsia="Times New Roman" w:hAnsi="Consolas" w:cs="Consolas"/>
            <w:sz w:val="23"/>
            <w:szCs w:val="23"/>
            <w:lang w:eastAsia="en-IN"/>
          </w:rPr>
          <w:t xml:space="preserve">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3" w:author="Unknown"/>
          <w:rFonts w:ascii="Consolas" w:eastAsia="Times New Roman" w:hAnsi="Consolas" w:cs="Consolas"/>
          <w:sz w:val="23"/>
          <w:szCs w:val="23"/>
          <w:lang w:eastAsia="en-IN"/>
        </w:rPr>
      </w:pPr>
      <w:ins w:id="834" w:author="Unknown">
        <w:r w:rsidRPr="00CF0688">
          <w:rPr>
            <w:rFonts w:ascii="Consolas" w:eastAsia="Times New Roman" w:hAnsi="Consolas" w:cs="Consolas"/>
            <w:sz w:val="23"/>
            <w:szCs w:val="23"/>
            <w:lang w:eastAsia="en-IN"/>
          </w:rPr>
          <w:t xml:space="preserve">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5"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6" w:author="Unknown"/>
          <w:rFonts w:ascii="Consolas" w:eastAsia="Times New Roman" w:hAnsi="Consolas" w:cs="Consolas"/>
          <w:sz w:val="23"/>
          <w:szCs w:val="23"/>
          <w:lang w:eastAsia="en-IN"/>
        </w:rPr>
      </w:pPr>
      <w:ins w:id="837" w:author="Unknown">
        <w:r w:rsidRPr="00CF0688">
          <w:rPr>
            <w:rFonts w:ascii="Consolas" w:eastAsia="Times New Roman" w:hAnsi="Consolas" w:cs="Consolas"/>
            <w:sz w:val="23"/>
            <w:szCs w:val="23"/>
            <w:lang w:eastAsia="en-IN"/>
          </w:rPr>
          <w:t xml:space="preserve">/* all the duplicate lines </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8" w:author="Unknown"/>
          <w:rFonts w:ascii="Consolas" w:eastAsia="Times New Roman" w:hAnsi="Consolas" w:cs="Consolas"/>
          <w:sz w:val="23"/>
          <w:szCs w:val="23"/>
          <w:lang w:eastAsia="en-IN"/>
        </w:rPr>
      </w:pPr>
      <w:proofErr w:type="gramStart"/>
      <w:ins w:id="839" w:author="Unknown">
        <w:r w:rsidRPr="00CF0688">
          <w:rPr>
            <w:rFonts w:ascii="Consolas" w:eastAsia="Times New Roman" w:hAnsi="Consolas" w:cs="Consolas"/>
            <w:sz w:val="23"/>
            <w:szCs w:val="23"/>
            <w:lang w:eastAsia="en-IN"/>
          </w:rPr>
          <w:t>are</w:t>
        </w:r>
        <w:proofErr w:type="gramEnd"/>
        <w:r w:rsidRPr="00CF0688">
          <w:rPr>
            <w:rFonts w:ascii="Consolas" w:eastAsia="Times New Roman" w:hAnsi="Consolas" w:cs="Consolas"/>
            <w:sz w:val="23"/>
            <w:szCs w:val="23"/>
            <w:lang w:eastAsia="en-IN"/>
          </w:rPr>
          <w:t xml:space="preserve"> displayed*/</w:t>
        </w:r>
      </w:ins>
    </w:p>
    <w:p w:rsidR="00CF0688" w:rsidRPr="00CF0688" w:rsidRDefault="00CF0688" w:rsidP="00CF0688">
      <w:pPr>
        <w:spacing w:after="0" w:line="240" w:lineRule="auto"/>
        <w:textAlignment w:val="baseline"/>
        <w:rPr>
          <w:ins w:id="840" w:author="Unknown"/>
          <w:rFonts w:ascii="Arial" w:eastAsia="Times New Roman" w:hAnsi="Arial" w:cs="Arial"/>
          <w:sz w:val="25"/>
          <w:szCs w:val="25"/>
          <w:lang w:eastAsia="en-IN"/>
        </w:rPr>
      </w:pPr>
      <w:ins w:id="841" w:author="Unknown">
        <w:r w:rsidRPr="00CF0688">
          <w:rPr>
            <w:rFonts w:ascii="Arial" w:eastAsia="Times New Roman" w:hAnsi="Arial" w:cs="Arial"/>
            <w:b/>
            <w:bCs/>
            <w:sz w:val="25"/>
            <w:lang w:eastAsia="en-IN"/>
          </w:rPr>
          <w:t xml:space="preserve">4. Using -u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It prints only the unique lines.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42" w:author="Unknown"/>
          <w:rFonts w:ascii="Consolas" w:eastAsia="Times New Roman" w:hAnsi="Consolas" w:cs="Consolas"/>
          <w:sz w:val="23"/>
          <w:szCs w:val="23"/>
          <w:lang w:eastAsia="en-IN"/>
        </w:rPr>
      </w:pPr>
      <w:ins w:id="843" w:author="Unknown">
        <w:r w:rsidRPr="00CF0688">
          <w:rPr>
            <w:rFonts w:ascii="Consolas" w:eastAsia="Times New Roman" w:hAnsi="Consolas" w:cs="Consolas"/>
            <w:sz w:val="23"/>
            <w:szCs w:val="23"/>
            <w:lang w:eastAsia="en-IN"/>
          </w:rPr>
          <w:t>//using -u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4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5" w:author="Unknown"/>
          <w:rFonts w:ascii="Consolas" w:eastAsia="Times New Roman" w:hAnsi="Consolas" w:cs="Consolas"/>
          <w:sz w:val="23"/>
          <w:szCs w:val="23"/>
          <w:lang w:eastAsia="en-IN"/>
        </w:rPr>
      </w:pPr>
      <w:ins w:id="846"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-u kt.txt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7" w:author="Unknown"/>
          <w:rFonts w:ascii="Consolas" w:eastAsia="Times New Roman" w:hAnsi="Consolas" w:cs="Consolas"/>
          <w:sz w:val="23"/>
          <w:szCs w:val="23"/>
          <w:lang w:eastAsia="en-IN"/>
        </w:rPr>
      </w:pPr>
      <w:ins w:id="848"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9"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0" w:author="Unknown"/>
          <w:rFonts w:ascii="Consolas" w:eastAsia="Times New Roman" w:hAnsi="Consolas" w:cs="Consolas"/>
          <w:sz w:val="23"/>
          <w:szCs w:val="23"/>
          <w:lang w:eastAsia="en-IN"/>
        </w:rPr>
      </w:pPr>
      <w:ins w:id="851" w:author="Unknown">
        <w:r w:rsidRPr="00CF0688">
          <w:rPr>
            <w:rFonts w:ascii="Consolas" w:eastAsia="Times New Roman" w:hAnsi="Consolas" w:cs="Consolas"/>
            <w:sz w:val="23"/>
            <w:szCs w:val="23"/>
            <w:lang w:eastAsia="en-IN"/>
          </w:rPr>
          <w:lastRenderedPageBreak/>
          <w:t>/*only unique lines are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2" w:author="Unknown"/>
          <w:rFonts w:ascii="Consolas" w:eastAsia="Times New Roman" w:hAnsi="Consolas" w:cs="Consolas"/>
          <w:sz w:val="23"/>
          <w:szCs w:val="23"/>
          <w:lang w:eastAsia="en-IN"/>
        </w:rPr>
      </w:pPr>
      <w:proofErr w:type="gramStart"/>
      <w:ins w:id="853" w:author="Unknown">
        <w:r w:rsidRPr="00CF0688">
          <w:rPr>
            <w:rFonts w:ascii="Consolas" w:eastAsia="Times New Roman" w:hAnsi="Consolas" w:cs="Consolas"/>
            <w:sz w:val="23"/>
            <w:szCs w:val="23"/>
            <w:lang w:eastAsia="en-IN"/>
          </w:rPr>
          <w:t>displayed</w:t>
        </w:r>
        <w:proofErr w:type="gramEnd"/>
        <w:r w:rsidRPr="00CF0688">
          <w:rPr>
            <w:rFonts w:ascii="Consolas" w:eastAsia="Times New Roman" w:hAnsi="Consolas" w:cs="Consolas"/>
            <w:sz w:val="23"/>
            <w:szCs w:val="23"/>
            <w:lang w:eastAsia="en-IN"/>
          </w:rPr>
          <w:t>*/</w:t>
        </w:r>
      </w:ins>
    </w:p>
    <w:p w:rsidR="00CF0688" w:rsidRPr="00CF0688" w:rsidRDefault="00CF0688" w:rsidP="00CF0688">
      <w:pPr>
        <w:spacing w:after="0" w:line="240" w:lineRule="auto"/>
        <w:textAlignment w:val="baseline"/>
        <w:rPr>
          <w:ins w:id="854" w:author="Unknown"/>
          <w:rFonts w:ascii="Arial" w:eastAsia="Times New Roman" w:hAnsi="Arial" w:cs="Arial"/>
          <w:sz w:val="25"/>
          <w:szCs w:val="25"/>
          <w:lang w:eastAsia="en-IN"/>
        </w:rPr>
      </w:pPr>
      <w:ins w:id="855" w:author="Unknown">
        <w:r w:rsidRPr="00CF0688">
          <w:rPr>
            <w:rFonts w:ascii="Arial" w:eastAsia="Times New Roman" w:hAnsi="Arial" w:cs="Arial"/>
            <w:b/>
            <w:bCs/>
            <w:sz w:val="25"/>
            <w:lang w:eastAsia="en-IN"/>
          </w:rPr>
          <w:t xml:space="preserve">5. Using -f N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As told above, this allows the N fields to be skipped while comparing uniqueness of the lines. This option is helpful when the lines are numbered as shown in the example below:</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56" w:author="Unknown"/>
          <w:rFonts w:ascii="Consolas" w:eastAsia="Times New Roman" w:hAnsi="Consolas" w:cs="Consolas"/>
          <w:sz w:val="23"/>
          <w:szCs w:val="23"/>
          <w:lang w:eastAsia="en-IN"/>
        </w:rPr>
      </w:pPr>
      <w:ins w:id="857" w:author="Unknown">
        <w:r w:rsidRPr="00CF0688">
          <w:rPr>
            <w:rFonts w:ascii="Consolas" w:eastAsia="Times New Roman" w:hAnsi="Consolas" w:cs="Consolas"/>
            <w:sz w:val="23"/>
            <w:szCs w:val="23"/>
            <w:lang w:eastAsia="en-IN"/>
          </w:rPr>
          <w:t>//displaying contents of f1.txt//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58"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9" w:author="Unknown"/>
          <w:rFonts w:ascii="Consolas" w:eastAsia="Times New Roman" w:hAnsi="Consolas" w:cs="Consolas"/>
          <w:sz w:val="23"/>
          <w:szCs w:val="23"/>
          <w:lang w:eastAsia="en-IN"/>
        </w:rPr>
      </w:pPr>
      <w:ins w:id="860" w:author="Unknown">
        <w:r w:rsidRPr="00CF0688">
          <w:rPr>
            <w:rFonts w:ascii="Consolas" w:eastAsia="Times New Roman" w:hAnsi="Consolas" w:cs="Consolas"/>
            <w:b/>
            <w:bCs/>
            <w:sz w:val="23"/>
            <w:szCs w:val="23"/>
            <w:bdr w:val="none" w:sz="0" w:space="0" w:color="auto" w:frame="1"/>
            <w:lang w:eastAsia="en-IN"/>
          </w:rPr>
          <w:t>$cat f1.txt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1" w:author="Unknown"/>
          <w:rFonts w:ascii="Consolas" w:eastAsia="Times New Roman" w:hAnsi="Consolas" w:cs="Consolas"/>
          <w:sz w:val="23"/>
          <w:szCs w:val="23"/>
          <w:lang w:eastAsia="en-IN"/>
        </w:rPr>
      </w:pPr>
      <w:ins w:id="862" w:author="Unknown">
        <w:r w:rsidRPr="00CF0688">
          <w:rPr>
            <w:rFonts w:ascii="Consolas" w:eastAsia="Times New Roman" w:hAnsi="Consolas" w:cs="Consolas"/>
            <w:sz w:val="23"/>
            <w:szCs w:val="23"/>
            <w:lang w:eastAsia="en-IN"/>
          </w:rPr>
          <w:t>1. 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3" w:author="Unknown"/>
          <w:rFonts w:ascii="Consolas" w:eastAsia="Times New Roman" w:hAnsi="Consolas" w:cs="Consolas"/>
          <w:sz w:val="23"/>
          <w:szCs w:val="23"/>
          <w:lang w:eastAsia="en-IN"/>
        </w:rPr>
      </w:pPr>
      <w:ins w:id="864" w:author="Unknown">
        <w:r w:rsidRPr="00CF0688">
          <w:rPr>
            <w:rFonts w:ascii="Consolas" w:eastAsia="Times New Roman" w:hAnsi="Consolas" w:cs="Consolas"/>
            <w:sz w:val="23"/>
            <w:szCs w:val="23"/>
            <w:lang w:eastAsia="en-IN"/>
          </w:rPr>
          <w:t>2. 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5" w:author="Unknown"/>
          <w:rFonts w:ascii="Consolas" w:eastAsia="Times New Roman" w:hAnsi="Consolas" w:cs="Consolas"/>
          <w:sz w:val="23"/>
          <w:szCs w:val="23"/>
          <w:lang w:eastAsia="en-IN"/>
        </w:rPr>
      </w:pPr>
      <w:ins w:id="866" w:author="Unknown">
        <w:r w:rsidRPr="00CF0688">
          <w:rPr>
            <w:rFonts w:ascii="Consolas" w:eastAsia="Times New Roman" w:hAnsi="Consolas" w:cs="Consolas"/>
            <w:sz w:val="23"/>
            <w:szCs w:val="23"/>
            <w:lang w:eastAsia="en-IN"/>
          </w:rPr>
          <w:t xml:space="preserve">3. 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7" w:author="Unknown"/>
          <w:rFonts w:ascii="Consolas" w:eastAsia="Times New Roman" w:hAnsi="Consolas" w:cs="Consolas"/>
          <w:sz w:val="23"/>
          <w:szCs w:val="23"/>
          <w:lang w:eastAsia="en-IN"/>
        </w:rPr>
      </w:pPr>
      <w:ins w:id="868" w:author="Unknown">
        <w:r w:rsidRPr="00CF0688">
          <w:rPr>
            <w:rFonts w:ascii="Consolas" w:eastAsia="Times New Roman" w:hAnsi="Consolas" w:cs="Consolas"/>
            <w:sz w:val="23"/>
            <w:szCs w:val="23"/>
            <w:lang w:eastAsia="en-IN"/>
          </w:rPr>
          <w:t xml:space="preserve">4. 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9"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0" w:author="Unknown"/>
          <w:rFonts w:ascii="Consolas" w:eastAsia="Times New Roman" w:hAnsi="Consolas" w:cs="Consolas"/>
          <w:sz w:val="23"/>
          <w:szCs w:val="23"/>
          <w:lang w:eastAsia="en-IN"/>
        </w:rPr>
      </w:pPr>
      <w:ins w:id="871" w:author="Unknown">
        <w:r w:rsidRPr="00CF0688">
          <w:rPr>
            <w:rFonts w:ascii="Consolas" w:eastAsia="Times New Roman" w:hAnsi="Consolas" w:cs="Consolas"/>
            <w:sz w:val="23"/>
            <w:szCs w:val="23"/>
            <w:lang w:eastAsia="en-IN"/>
          </w:rPr>
          <w:t xml:space="preserve">//now using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with -f N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2"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3" w:author="Unknown"/>
          <w:rFonts w:ascii="Consolas" w:eastAsia="Times New Roman" w:hAnsi="Consolas" w:cs="Consolas"/>
          <w:sz w:val="23"/>
          <w:szCs w:val="23"/>
          <w:lang w:eastAsia="en-IN"/>
        </w:rPr>
      </w:pPr>
      <w:ins w:id="874"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-f 2 f1.txt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5" w:author="Unknown"/>
          <w:rFonts w:ascii="Consolas" w:eastAsia="Times New Roman" w:hAnsi="Consolas" w:cs="Consolas"/>
          <w:sz w:val="23"/>
          <w:szCs w:val="23"/>
          <w:lang w:eastAsia="en-IN"/>
        </w:rPr>
      </w:pPr>
      <w:ins w:id="876" w:author="Unknown">
        <w:r w:rsidRPr="00CF0688">
          <w:rPr>
            <w:rFonts w:ascii="Consolas" w:eastAsia="Times New Roman" w:hAnsi="Consolas" w:cs="Consolas"/>
            <w:sz w:val="23"/>
            <w:szCs w:val="23"/>
            <w:lang w:eastAsia="en-IN"/>
          </w:rPr>
          <w:t>1. 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7" w:author="Unknown"/>
          <w:rFonts w:ascii="Consolas" w:eastAsia="Times New Roman" w:hAnsi="Consolas" w:cs="Consolas"/>
          <w:sz w:val="23"/>
          <w:szCs w:val="23"/>
          <w:lang w:eastAsia="en-IN"/>
        </w:rPr>
      </w:pPr>
      <w:ins w:id="878" w:author="Unknown">
        <w:r w:rsidRPr="00CF0688">
          <w:rPr>
            <w:rFonts w:ascii="Consolas" w:eastAsia="Times New Roman" w:hAnsi="Consolas" w:cs="Consolas"/>
            <w:sz w:val="23"/>
            <w:szCs w:val="23"/>
            <w:lang w:eastAsia="en-IN"/>
          </w:rPr>
          <w:t xml:space="preserve">3. I love music of </w:t>
        </w:r>
        <w:proofErr w:type="spellStart"/>
        <w:r w:rsidRPr="00CF0688">
          <w:rPr>
            <w:rFonts w:ascii="Consolas" w:eastAsia="Times New Roman" w:hAnsi="Consolas" w:cs="Consolas"/>
            <w:sz w:val="23"/>
            <w:szCs w:val="23"/>
            <w:lang w:eastAsia="en-IN"/>
          </w:rPr>
          <w:t>Kartik</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9"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0" w:author="Unknown"/>
          <w:rFonts w:ascii="Consolas" w:eastAsia="Times New Roman" w:hAnsi="Consolas" w:cs="Consolas"/>
          <w:sz w:val="23"/>
          <w:szCs w:val="23"/>
          <w:lang w:eastAsia="en-IN"/>
        </w:rPr>
      </w:pPr>
      <w:ins w:id="881" w:author="Unknown">
        <w:r w:rsidRPr="00CF0688">
          <w:rPr>
            <w:rFonts w:ascii="Consolas" w:eastAsia="Times New Roman" w:hAnsi="Consolas" w:cs="Consolas"/>
            <w:sz w:val="23"/>
            <w:szCs w:val="23"/>
            <w:lang w:eastAsia="en-IN"/>
          </w:rPr>
          <w:t>/*2 is used cause we needed to</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2" w:author="Unknown"/>
          <w:rFonts w:ascii="Consolas" w:eastAsia="Times New Roman" w:hAnsi="Consolas" w:cs="Consolas"/>
          <w:sz w:val="23"/>
          <w:szCs w:val="23"/>
          <w:lang w:eastAsia="en-IN"/>
        </w:rPr>
      </w:pPr>
      <w:proofErr w:type="gramStart"/>
      <w:ins w:id="883" w:author="Unknown">
        <w:r w:rsidRPr="00CF0688">
          <w:rPr>
            <w:rFonts w:ascii="Consolas" w:eastAsia="Times New Roman" w:hAnsi="Consolas" w:cs="Consolas"/>
            <w:sz w:val="23"/>
            <w:szCs w:val="23"/>
            <w:lang w:eastAsia="en-IN"/>
          </w:rPr>
          <w:t>compare</w:t>
        </w:r>
        <w:proofErr w:type="gramEnd"/>
        <w:r w:rsidRPr="00CF0688">
          <w:rPr>
            <w:rFonts w:ascii="Consolas" w:eastAsia="Times New Roman" w:hAnsi="Consolas" w:cs="Consolas"/>
            <w:sz w:val="23"/>
            <w:szCs w:val="23"/>
            <w:lang w:eastAsia="en-IN"/>
          </w:rPr>
          <w:t xml:space="preserve"> the lines after the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4" w:author="Unknown"/>
          <w:rFonts w:ascii="Consolas" w:eastAsia="Times New Roman" w:hAnsi="Consolas" w:cs="Consolas"/>
          <w:sz w:val="23"/>
          <w:szCs w:val="23"/>
          <w:lang w:eastAsia="en-IN"/>
        </w:rPr>
      </w:pPr>
      <w:proofErr w:type="gramStart"/>
      <w:ins w:id="885" w:author="Unknown">
        <w:r w:rsidRPr="00CF0688">
          <w:rPr>
            <w:rFonts w:ascii="Consolas" w:eastAsia="Times New Roman" w:hAnsi="Consolas" w:cs="Consolas"/>
            <w:sz w:val="23"/>
            <w:szCs w:val="23"/>
            <w:lang w:eastAsia="en-IN"/>
          </w:rPr>
          <w:t>numbering</w:t>
        </w:r>
        <w:proofErr w:type="gramEnd"/>
        <w:r w:rsidRPr="00CF0688">
          <w:rPr>
            <w:rFonts w:ascii="Consolas" w:eastAsia="Times New Roman" w:hAnsi="Consolas" w:cs="Consolas"/>
            <w:sz w:val="23"/>
            <w:szCs w:val="23"/>
            <w:lang w:eastAsia="en-IN"/>
          </w:rPr>
          <w:t xml:space="preserve"> 1,2.. </w:t>
        </w:r>
        <w:proofErr w:type="gramStart"/>
        <w:r w:rsidRPr="00CF0688">
          <w:rPr>
            <w:rFonts w:ascii="Consolas" w:eastAsia="Times New Roman" w:hAnsi="Consolas" w:cs="Consolas"/>
            <w:sz w:val="23"/>
            <w:szCs w:val="23"/>
            <w:lang w:eastAsia="en-IN"/>
          </w:rPr>
          <w:t>and</w:t>
        </w:r>
        <w:proofErr w:type="gramEnd"/>
        <w:r w:rsidRPr="00CF0688">
          <w:rPr>
            <w:rFonts w:ascii="Consolas" w:eastAsia="Times New Roman" w:hAnsi="Consolas" w:cs="Consolas"/>
            <w:sz w:val="23"/>
            <w:szCs w:val="23"/>
            <w:lang w:eastAsia="en-IN"/>
          </w:rPr>
          <w:t xml:space="preserve"> after dots*/</w:t>
        </w:r>
      </w:ins>
    </w:p>
    <w:p w:rsidR="00CF0688" w:rsidRPr="00CF0688" w:rsidRDefault="00CF0688" w:rsidP="00CF0688">
      <w:pPr>
        <w:spacing w:after="0" w:line="240" w:lineRule="auto"/>
        <w:textAlignment w:val="baseline"/>
        <w:rPr>
          <w:ins w:id="886" w:author="Unknown"/>
          <w:rFonts w:ascii="Arial" w:eastAsia="Times New Roman" w:hAnsi="Arial" w:cs="Arial"/>
          <w:sz w:val="25"/>
          <w:szCs w:val="25"/>
          <w:lang w:eastAsia="en-IN"/>
        </w:rPr>
      </w:pPr>
      <w:ins w:id="887" w:author="Unknown">
        <w:r w:rsidRPr="00CF0688">
          <w:rPr>
            <w:rFonts w:ascii="Arial" w:eastAsia="Times New Roman" w:hAnsi="Arial" w:cs="Arial"/>
            <w:b/>
            <w:bCs/>
            <w:sz w:val="25"/>
            <w:lang w:eastAsia="en-IN"/>
          </w:rPr>
          <w:t xml:space="preserve">6. Using -s N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b/>
            <w:bCs/>
            <w:sz w:val="25"/>
            <w:lang w:eastAsia="en-IN"/>
          </w:rPr>
          <w:t> </w:t>
        </w:r>
        <w:r w:rsidRPr="00CF0688">
          <w:rPr>
            <w:rFonts w:ascii="Arial" w:eastAsia="Times New Roman" w:hAnsi="Arial" w:cs="Arial"/>
            <w:sz w:val="25"/>
            <w:szCs w:val="25"/>
            <w:lang w:eastAsia="en-IN"/>
          </w:rPr>
          <w:t>This is similar to -f N option but it skips N characters but not N fields.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88" w:author="Unknown"/>
          <w:rFonts w:ascii="Consolas" w:eastAsia="Times New Roman" w:hAnsi="Consolas" w:cs="Consolas"/>
          <w:sz w:val="23"/>
          <w:szCs w:val="23"/>
          <w:lang w:eastAsia="en-IN"/>
        </w:rPr>
      </w:pPr>
      <w:ins w:id="889" w:author="Unknown">
        <w:r w:rsidRPr="00CF0688">
          <w:rPr>
            <w:rFonts w:ascii="Consolas" w:eastAsia="Times New Roman" w:hAnsi="Consolas" w:cs="Consolas"/>
            <w:sz w:val="23"/>
            <w:szCs w:val="23"/>
            <w:lang w:eastAsia="en-IN"/>
          </w:rPr>
          <w:t>//displaying content of f2.txt//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890"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1" w:author="Unknown"/>
          <w:rFonts w:ascii="Consolas" w:eastAsia="Times New Roman" w:hAnsi="Consolas" w:cs="Consolas"/>
          <w:sz w:val="23"/>
          <w:szCs w:val="23"/>
          <w:lang w:eastAsia="en-IN"/>
        </w:rPr>
      </w:pPr>
      <w:ins w:id="892" w:author="Unknown">
        <w:r w:rsidRPr="00CF0688">
          <w:rPr>
            <w:rFonts w:ascii="Consolas" w:eastAsia="Times New Roman" w:hAnsi="Consolas" w:cs="Consolas"/>
            <w:b/>
            <w:bCs/>
            <w:sz w:val="23"/>
            <w:szCs w:val="23"/>
            <w:bdr w:val="none" w:sz="0" w:space="0" w:color="auto" w:frame="1"/>
            <w:lang w:eastAsia="en-IN"/>
          </w:rPr>
          <w:t>$cat f2.txt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3" w:author="Unknown"/>
          <w:rFonts w:ascii="Consolas" w:eastAsia="Times New Roman" w:hAnsi="Consolas" w:cs="Consolas"/>
          <w:sz w:val="23"/>
          <w:szCs w:val="23"/>
          <w:lang w:eastAsia="en-IN"/>
        </w:rPr>
      </w:pPr>
      <w:ins w:id="894"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5" w:author="Unknown"/>
          <w:rFonts w:ascii="Consolas" w:eastAsia="Times New Roman" w:hAnsi="Consolas" w:cs="Consolas"/>
          <w:sz w:val="23"/>
          <w:szCs w:val="23"/>
          <w:lang w:eastAsia="en-IN"/>
        </w:rPr>
      </w:pPr>
      <w:ins w:id="896" w:author="Unknown">
        <w:r w:rsidRPr="00CF0688">
          <w:rPr>
            <w:rFonts w:ascii="Consolas" w:eastAsia="Times New Roman" w:hAnsi="Consolas" w:cs="Consolas"/>
            <w:sz w:val="23"/>
            <w:szCs w:val="23"/>
            <w:lang w:eastAsia="en-IN"/>
          </w:rPr>
          <w:t>^</w:t>
        </w:r>
        <w:proofErr w:type="gramStart"/>
        <w:r w:rsidRPr="00CF0688">
          <w:rPr>
            <w:rFonts w:ascii="Consolas" w:eastAsia="Times New Roman" w:hAnsi="Consolas" w:cs="Consolas"/>
            <w:sz w:val="23"/>
            <w:szCs w:val="23"/>
            <w:lang w:eastAsia="en-IN"/>
          </w:rPr>
          <w:t>&amp;(</w:t>
        </w:r>
        <w:proofErr w:type="gramEnd"/>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7" w:author="Unknown"/>
          <w:rFonts w:ascii="Consolas" w:eastAsia="Times New Roman" w:hAnsi="Consolas" w:cs="Consolas"/>
          <w:sz w:val="23"/>
          <w:szCs w:val="23"/>
          <w:lang w:eastAsia="en-IN"/>
        </w:rPr>
      </w:pPr>
      <w:ins w:id="898"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9" w:author="Unknown"/>
          <w:rFonts w:ascii="Consolas" w:eastAsia="Times New Roman" w:hAnsi="Consolas" w:cs="Consolas"/>
          <w:sz w:val="23"/>
          <w:szCs w:val="23"/>
          <w:lang w:eastAsia="en-IN"/>
        </w:rPr>
      </w:pPr>
      <w:ins w:id="900"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1"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2" w:author="Unknown"/>
          <w:rFonts w:ascii="Consolas" w:eastAsia="Times New Roman" w:hAnsi="Consolas" w:cs="Consolas"/>
          <w:sz w:val="23"/>
          <w:szCs w:val="23"/>
          <w:lang w:eastAsia="en-IN"/>
        </w:rPr>
      </w:pPr>
      <w:ins w:id="903" w:author="Unknown">
        <w:r w:rsidRPr="00CF0688">
          <w:rPr>
            <w:rFonts w:ascii="Consolas" w:eastAsia="Times New Roman" w:hAnsi="Consolas" w:cs="Consolas"/>
            <w:sz w:val="23"/>
            <w:szCs w:val="23"/>
            <w:lang w:eastAsia="en-IN"/>
          </w:rPr>
          <w:t>//now using -s N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5" w:author="Unknown"/>
          <w:rFonts w:ascii="Consolas" w:eastAsia="Times New Roman" w:hAnsi="Consolas" w:cs="Consolas"/>
          <w:sz w:val="23"/>
          <w:szCs w:val="23"/>
          <w:lang w:eastAsia="en-IN"/>
        </w:rPr>
      </w:pPr>
      <w:ins w:id="906"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-s 3 f2.txt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7" w:author="Unknown"/>
          <w:rFonts w:ascii="Consolas" w:eastAsia="Times New Roman" w:hAnsi="Consolas" w:cs="Consolas"/>
          <w:sz w:val="23"/>
          <w:szCs w:val="23"/>
          <w:lang w:eastAsia="en-IN"/>
        </w:rPr>
      </w:pPr>
      <w:ins w:id="908"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9" w:author="Unknown"/>
          <w:rFonts w:ascii="Consolas" w:eastAsia="Times New Roman" w:hAnsi="Consolas" w:cs="Consolas"/>
          <w:sz w:val="23"/>
          <w:szCs w:val="23"/>
          <w:lang w:eastAsia="en-IN"/>
        </w:rPr>
      </w:pPr>
      <w:ins w:id="910"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1" w:author="Unknown"/>
          <w:rFonts w:ascii="Consolas" w:eastAsia="Times New Roman" w:hAnsi="Consolas" w:cs="Consolas"/>
          <w:sz w:val="23"/>
          <w:szCs w:val="23"/>
          <w:lang w:eastAsia="en-IN"/>
        </w:rPr>
      </w:pPr>
      <w:ins w:id="912"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3"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4" w:author="Unknown"/>
          <w:rFonts w:ascii="Consolas" w:eastAsia="Times New Roman" w:hAnsi="Consolas" w:cs="Consolas"/>
          <w:sz w:val="23"/>
          <w:szCs w:val="23"/>
          <w:lang w:eastAsia="en-IN"/>
        </w:rPr>
      </w:pPr>
      <w:ins w:id="915" w:author="Unknown">
        <w:r w:rsidRPr="00CF0688">
          <w:rPr>
            <w:rFonts w:ascii="Consolas" w:eastAsia="Times New Roman" w:hAnsi="Consolas" w:cs="Consolas"/>
            <w:sz w:val="23"/>
            <w:szCs w:val="23"/>
            <w:lang w:eastAsia="en-IN"/>
          </w:rPr>
          <w:t>/*lines same after skipping</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6" w:author="Unknown"/>
          <w:rFonts w:ascii="Consolas" w:eastAsia="Times New Roman" w:hAnsi="Consolas" w:cs="Consolas"/>
          <w:sz w:val="23"/>
          <w:szCs w:val="23"/>
          <w:lang w:eastAsia="en-IN"/>
        </w:rPr>
      </w:pPr>
      <w:ins w:id="917" w:author="Unknown">
        <w:r w:rsidRPr="00CF0688">
          <w:rPr>
            <w:rFonts w:ascii="Consolas" w:eastAsia="Times New Roman" w:hAnsi="Consolas" w:cs="Consolas"/>
            <w:sz w:val="23"/>
            <w:szCs w:val="23"/>
            <w:lang w:eastAsia="en-IN"/>
          </w:rPr>
          <w:t>3 characters are filtered*/</w:t>
        </w:r>
      </w:ins>
    </w:p>
    <w:p w:rsidR="00CF0688" w:rsidRPr="00CF0688" w:rsidRDefault="00CF0688" w:rsidP="00CF0688">
      <w:pPr>
        <w:spacing w:after="0" w:line="240" w:lineRule="auto"/>
        <w:textAlignment w:val="baseline"/>
        <w:rPr>
          <w:ins w:id="918" w:author="Unknown"/>
          <w:rFonts w:ascii="Arial" w:eastAsia="Times New Roman" w:hAnsi="Arial" w:cs="Arial"/>
          <w:sz w:val="25"/>
          <w:szCs w:val="25"/>
          <w:lang w:eastAsia="en-IN"/>
        </w:rPr>
      </w:pPr>
      <w:ins w:id="919" w:author="Unknown">
        <w:r w:rsidRPr="00CF0688">
          <w:rPr>
            <w:rFonts w:ascii="Arial" w:eastAsia="Times New Roman" w:hAnsi="Arial" w:cs="Arial"/>
            <w:b/>
            <w:bCs/>
            <w:sz w:val="25"/>
            <w:lang w:eastAsia="en-IN"/>
          </w:rPr>
          <w:t xml:space="preserve">7. Using -w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xml:space="preserve"> Similar to the way of skipping characters, we can also ask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to limit the comparison to a set number of characters. For this, -w command line option is used.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920" w:author="Unknown"/>
          <w:rFonts w:ascii="Consolas" w:eastAsia="Times New Roman" w:hAnsi="Consolas" w:cs="Consolas"/>
          <w:sz w:val="23"/>
          <w:szCs w:val="23"/>
          <w:lang w:eastAsia="en-IN"/>
        </w:rPr>
      </w:pPr>
      <w:ins w:id="921" w:author="Unknown">
        <w:r w:rsidRPr="00CF0688">
          <w:rPr>
            <w:rFonts w:ascii="Consolas" w:eastAsia="Times New Roman" w:hAnsi="Consolas" w:cs="Consolas"/>
            <w:sz w:val="23"/>
            <w:szCs w:val="23"/>
            <w:lang w:eastAsia="en-IN"/>
          </w:rPr>
          <w:t>//displaying content of f3.txt//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922"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23" w:author="Unknown"/>
          <w:rFonts w:ascii="Consolas" w:eastAsia="Times New Roman" w:hAnsi="Consolas" w:cs="Consolas"/>
          <w:sz w:val="23"/>
          <w:szCs w:val="23"/>
          <w:lang w:eastAsia="en-IN"/>
        </w:rPr>
      </w:pPr>
      <w:ins w:id="924" w:author="Unknown">
        <w:r w:rsidRPr="00CF0688">
          <w:rPr>
            <w:rFonts w:ascii="Consolas" w:eastAsia="Times New Roman" w:hAnsi="Consolas" w:cs="Consolas"/>
            <w:b/>
            <w:bCs/>
            <w:sz w:val="23"/>
            <w:szCs w:val="23"/>
            <w:bdr w:val="none" w:sz="0" w:space="0" w:color="auto" w:frame="1"/>
            <w:lang w:eastAsia="en-IN"/>
          </w:rPr>
          <w:t>$cat f3.txt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25" w:author="Unknown"/>
          <w:rFonts w:ascii="Consolas" w:eastAsia="Times New Roman" w:hAnsi="Consolas" w:cs="Consolas"/>
          <w:sz w:val="23"/>
          <w:szCs w:val="23"/>
          <w:lang w:eastAsia="en-IN"/>
        </w:rPr>
      </w:pPr>
      <w:ins w:id="926" w:author="Unknown">
        <w:r w:rsidRPr="00CF0688">
          <w:rPr>
            <w:rFonts w:ascii="Consolas" w:eastAsia="Times New Roman" w:hAnsi="Consolas" w:cs="Consolas"/>
            <w:sz w:val="23"/>
            <w:szCs w:val="23"/>
            <w:lang w:eastAsia="en-IN"/>
          </w:rPr>
          <w:lastRenderedPageBreak/>
          <w:t>How it is possible?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27" w:author="Unknown"/>
          <w:rFonts w:ascii="Consolas" w:eastAsia="Times New Roman" w:hAnsi="Consolas" w:cs="Consolas"/>
          <w:sz w:val="23"/>
          <w:szCs w:val="23"/>
          <w:lang w:eastAsia="en-IN"/>
        </w:rPr>
      </w:pPr>
      <w:ins w:id="928" w:author="Unknown">
        <w:r w:rsidRPr="00CF0688">
          <w:rPr>
            <w:rFonts w:ascii="Consolas" w:eastAsia="Times New Roman" w:hAnsi="Consolas" w:cs="Consolas"/>
            <w:sz w:val="23"/>
            <w:szCs w:val="23"/>
            <w:lang w:eastAsia="en-IN"/>
          </w:rPr>
          <w:t>How it can be done?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29" w:author="Unknown"/>
          <w:rFonts w:ascii="Consolas" w:eastAsia="Times New Roman" w:hAnsi="Consolas" w:cs="Consolas"/>
          <w:sz w:val="23"/>
          <w:szCs w:val="23"/>
          <w:lang w:eastAsia="en-IN"/>
        </w:rPr>
      </w:pPr>
      <w:ins w:id="930" w:author="Unknown">
        <w:r w:rsidRPr="00CF0688">
          <w:rPr>
            <w:rFonts w:ascii="Consolas" w:eastAsia="Times New Roman" w:hAnsi="Consolas" w:cs="Consolas"/>
            <w:sz w:val="23"/>
            <w:szCs w:val="23"/>
            <w:lang w:eastAsia="en-IN"/>
          </w:rPr>
          <w:t>How to use it?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1"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2" w:author="Unknown"/>
          <w:rFonts w:ascii="Consolas" w:eastAsia="Times New Roman" w:hAnsi="Consolas" w:cs="Consolas"/>
          <w:sz w:val="23"/>
          <w:szCs w:val="23"/>
          <w:lang w:eastAsia="en-IN"/>
        </w:rPr>
      </w:pPr>
      <w:ins w:id="933" w:author="Unknown">
        <w:r w:rsidRPr="00CF0688">
          <w:rPr>
            <w:rFonts w:ascii="Consolas" w:eastAsia="Times New Roman" w:hAnsi="Consolas" w:cs="Consolas"/>
            <w:sz w:val="23"/>
            <w:szCs w:val="23"/>
            <w:lang w:eastAsia="en-IN"/>
          </w:rPr>
          <w:t>//now using -w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5" w:author="Unknown"/>
          <w:rFonts w:ascii="Consolas" w:eastAsia="Times New Roman" w:hAnsi="Consolas" w:cs="Consolas"/>
          <w:sz w:val="23"/>
          <w:szCs w:val="23"/>
          <w:lang w:eastAsia="en-IN"/>
        </w:rPr>
      </w:pPr>
      <w:ins w:id="936"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-w 3 f3.txt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7" w:author="Unknown"/>
          <w:rFonts w:ascii="Consolas" w:eastAsia="Times New Roman" w:hAnsi="Consolas" w:cs="Consolas"/>
          <w:sz w:val="23"/>
          <w:szCs w:val="23"/>
          <w:lang w:eastAsia="en-IN"/>
        </w:rPr>
      </w:pPr>
      <w:ins w:id="938" w:author="Unknown">
        <w:r w:rsidRPr="00CF0688">
          <w:rPr>
            <w:rFonts w:ascii="Consolas" w:eastAsia="Times New Roman" w:hAnsi="Consolas" w:cs="Consolas"/>
            <w:sz w:val="23"/>
            <w:szCs w:val="23"/>
            <w:lang w:eastAsia="en-IN"/>
          </w:rPr>
          <w:t>How</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9"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40" w:author="Unknown"/>
          <w:rFonts w:ascii="Consolas" w:eastAsia="Times New Roman" w:hAnsi="Consolas" w:cs="Consolas"/>
          <w:sz w:val="23"/>
          <w:szCs w:val="23"/>
          <w:lang w:eastAsia="en-IN"/>
        </w:rPr>
      </w:pPr>
      <w:ins w:id="941" w:author="Unknown">
        <w:r w:rsidRPr="00CF0688">
          <w:rPr>
            <w:rFonts w:ascii="Consolas" w:eastAsia="Times New Roman" w:hAnsi="Consolas" w:cs="Consolas"/>
            <w:sz w:val="23"/>
            <w:szCs w:val="23"/>
            <w:lang w:eastAsia="en-IN"/>
          </w:rPr>
          <w:t>/*as the first 3 characters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42" w:author="Unknown"/>
          <w:rFonts w:ascii="Consolas" w:eastAsia="Times New Roman" w:hAnsi="Consolas" w:cs="Consolas"/>
          <w:sz w:val="23"/>
          <w:szCs w:val="23"/>
          <w:lang w:eastAsia="en-IN"/>
        </w:rPr>
      </w:pPr>
      <w:proofErr w:type="gramStart"/>
      <w:ins w:id="943" w:author="Unknown">
        <w:r w:rsidRPr="00CF0688">
          <w:rPr>
            <w:rFonts w:ascii="Consolas" w:eastAsia="Times New Roman" w:hAnsi="Consolas" w:cs="Consolas"/>
            <w:sz w:val="23"/>
            <w:szCs w:val="23"/>
            <w:lang w:eastAsia="en-IN"/>
          </w:rPr>
          <w:t>of</w:t>
        </w:r>
        <w:proofErr w:type="gramEnd"/>
        <w:r w:rsidRPr="00CF0688">
          <w:rPr>
            <w:rFonts w:ascii="Consolas" w:eastAsia="Times New Roman" w:hAnsi="Consolas" w:cs="Consolas"/>
            <w:sz w:val="23"/>
            <w:szCs w:val="23"/>
            <w:lang w:eastAsia="en-IN"/>
          </w:rPr>
          <w:t xml:space="preserve"> all the 3 lines are same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44" w:author="Unknown"/>
          <w:rFonts w:ascii="Consolas" w:eastAsia="Times New Roman" w:hAnsi="Consolas" w:cs="Consolas"/>
          <w:sz w:val="23"/>
          <w:szCs w:val="23"/>
          <w:lang w:eastAsia="en-IN"/>
        </w:rPr>
      </w:pPr>
      <w:proofErr w:type="gramStart"/>
      <w:ins w:id="945" w:author="Unknown">
        <w:r w:rsidRPr="00CF0688">
          <w:rPr>
            <w:rFonts w:ascii="Consolas" w:eastAsia="Times New Roman" w:hAnsi="Consolas" w:cs="Consolas"/>
            <w:sz w:val="23"/>
            <w:szCs w:val="23"/>
            <w:lang w:eastAsia="en-IN"/>
          </w:rPr>
          <w:t>that's</w:t>
        </w:r>
        <w:proofErr w:type="gramEnd"/>
        <w:r w:rsidRPr="00CF0688">
          <w:rPr>
            <w:rFonts w:ascii="Consolas" w:eastAsia="Times New Roman" w:hAnsi="Consolas" w:cs="Consolas"/>
            <w:sz w:val="23"/>
            <w:szCs w:val="23"/>
            <w:lang w:eastAsia="en-IN"/>
          </w:rPr>
          <w:t xml:space="preserve"> why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treated all these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46" w:author="Unknown"/>
          <w:rFonts w:ascii="Consolas" w:eastAsia="Times New Roman" w:hAnsi="Consolas" w:cs="Consolas"/>
          <w:sz w:val="23"/>
          <w:szCs w:val="23"/>
          <w:lang w:eastAsia="en-IN"/>
        </w:rPr>
      </w:pPr>
      <w:proofErr w:type="gramStart"/>
      <w:ins w:id="947" w:author="Unknown">
        <w:r w:rsidRPr="00CF0688">
          <w:rPr>
            <w:rFonts w:ascii="Consolas" w:eastAsia="Times New Roman" w:hAnsi="Consolas" w:cs="Consolas"/>
            <w:sz w:val="23"/>
            <w:szCs w:val="23"/>
            <w:lang w:eastAsia="en-IN"/>
          </w:rPr>
          <w:t>as</w:t>
        </w:r>
        <w:proofErr w:type="gramEnd"/>
        <w:r w:rsidRPr="00CF0688">
          <w:rPr>
            <w:rFonts w:ascii="Consolas" w:eastAsia="Times New Roman" w:hAnsi="Consolas" w:cs="Consolas"/>
            <w:sz w:val="23"/>
            <w:szCs w:val="23"/>
            <w:lang w:eastAsia="en-IN"/>
          </w:rPr>
          <w:t xml:space="preserve"> duplicates and gave output </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48" w:author="Unknown"/>
          <w:rFonts w:ascii="Consolas" w:eastAsia="Times New Roman" w:hAnsi="Consolas" w:cs="Consolas"/>
          <w:sz w:val="23"/>
          <w:szCs w:val="23"/>
          <w:lang w:eastAsia="en-IN"/>
        </w:rPr>
      </w:pPr>
      <w:proofErr w:type="gramStart"/>
      <w:ins w:id="949" w:author="Unknown">
        <w:r w:rsidRPr="00CF0688">
          <w:rPr>
            <w:rFonts w:ascii="Consolas" w:eastAsia="Times New Roman" w:hAnsi="Consolas" w:cs="Consolas"/>
            <w:sz w:val="23"/>
            <w:szCs w:val="23"/>
            <w:lang w:eastAsia="en-IN"/>
          </w:rPr>
          <w:t>accordingly</w:t>
        </w:r>
        <w:proofErr w:type="gramEnd"/>
        <w:r w:rsidRPr="00CF0688">
          <w:rPr>
            <w:rFonts w:ascii="Consolas" w:eastAsia="Times New Roman" w:hAnsi="Consolas" w:cs="Consolas"/>
            <w:sz w:val="23"/>
            <w:szCs w:val="23"/>
            <w:lang w:eastAsia="en-IN"/>
          </w:rPr>
          <w:t>*/</w:t>
        </w:r>
      </w:ins>
    </w:p>
    <w:p w:rsidR="00CF0688" w:rsidRPr="00CF0688" w:rsidRDefault="00CF0688" w:rsidP="00CF0688">
      <w:pPr>
        <w:spacing w:after="0" w:line="240" w:lineRule="auto"/>
        <w:textAlignment w:val="baseline"/>
        <w:rPr>
          <w:ins w:id="950" w:author="Unknown"/>
          <w:rFonts w:ascii="Arial" w:eastAsia="Times New Roman" w:hAnsi="Arial" w:cs="Arial"/>
          <w:sz w:val="25"/>
          <w:szCs w:val="25"/>
          <w:lang w:eastAsia="en-IN"/>
        </w:rPr>
      </w:pPr>
      <w:ins w:id="951" w:author="Unknown">
        <w:r w:rsidRPr="00CF0688">
          <w:rPr>
            <w:rFonts w:ascii="Arial" w:eastAsia="Times New Roman" w:hAnsi="Arial" w:cs="Arial"/>
            <w:b/>
            <w:bCs/>
            <w:sz w:val="25"/>
            <w:lang w:eastAsia="en-IN"/>
          </w:rPr>
          <w:t>8. Using -</w:t>
        </w:r>
        <w:proofErr w:type="spellStart"/>
        <w:r w:rsidRPr="00CF0688">
          <w:rPr>
            <w:rFonts w:ascii="Arial" w:eastAsia="Times New Roman" w:hAnsi="Arial" w:cs="Arial"/>
            <w:b/>
            <w:bCs/>
            <w:sz w:val="25"/>
            <w:lang w:eastAsia="en-IN"/>
          </w:rPr>
          <w:t>i</w:t>
        </w:r>
        <w:proofErr w:type="spellEnd"/>
        <w:r w:rsidRPr="00CF0688">
          <w:rPr>
            <w:rFonts w:ascii="Arial" w:eastAsia="Times New Roman" w:hAnsi="Arial" w:cs="Arial"/>
            <w:b/>
            <w:bCs/>
            <w:sz w:val="25"/>
            <w:lang w:eastAsia="en-IN"/>
          </w:rPr>
          <w:t xml:space="preserve">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It is used to make the comparison case-insensitive.</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952" w:author="Unknown"/>
          <w:rFonts w:ascii="Consolas" w:eastAsia="Times New Roman" w:hAnsi="Consolas" w:cs="Consolas"/>
          <w:sz w:val="23"/>
          <w:szCs w:val="23"/>
          <w:lang w:eastAsia="en-IN"/>
        </w:rPr>
      </w:pPr>
      <w:ins w:id="953" w:author="Unknown">
        <w:r w:rsidRPr="00CF0688">
          <w:rPr>
            <w:rFonts w:ascii="Consolas" w:eastAsia="Times New Roman" w:hAnsi="Consolas" w:cs="Consolas"/>
            <w:sz w:val="23"/>
            <w:szCs w:val="23"/>
            <w:lang w:eastAsia="en-IN"/>
          </w:rPr>
          <w:t>//displaying contents of f4.txt//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95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55" w:author="Unknown"/>
          <w:rFonts w:ascii="Consolas" w:eastAsia="Times New Roman" w:hAnsi="Consolas" w:cs="Consolas"/>
          <w:sz w:val="23"/>
          <w:szCs w:val="23"/>
          <w:lang w:eastAsia="en-IN"/>
        </w:rPr>
      </w:pPr>
      <w:ins w:id="956" w:author="Unknown">
        <w:r w:rsidRPr="00CF0688">
          <w:rPr>
            <w:rFonts w:ascii="Consolas" w:eastAsia="Times New Roman" w:hAnsi="Consolas" w:cs="Consolas"/>
            <w:b/>
            <w:bCs/>
            <w:sz w:val="23"/>
            <w:szCs w:val="23"/>
            <w:bdr w:val="none" w:sz="0" w:space="0" w:color="auto" w:frame="1"/>
            <w:lang w:eastAsia="en-IN"/>
          </w:rPr>
          <w:t>$cat f4.txt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57" w:author="Unknown"/>
          <w:rFonts w:ascii="Consolas" w:eastAsia="Times New Roman" w:hAnsi="Consolas" w:cs="Consolas"/>
          <w:sz w:val="23"/>
          <w:szCs w:val="23"/>
          <w:lang w:eastAsia="en-IN"/>
        </w:rPr>
      </w:pPr>
      <w:ins w:id="958"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59" w:author="Unknown"/>
          <w:rFonts w:ascii="Consolas" w:eastAsia="Times New Roman" w:hAnsi="Consolas" w:cs="Consolas"/>
          <w:sz w:val="23"/>
          <w:szCs w:val="23"/>
          <w:lang w:eastAsia="en-IN"/>
        </w:rPr>
      </w:pPr>
      <w:proofErr w:type="spellStart"/>
      <w:proofErr w:type="gramStart"/>
      <w:ins w:id="960" w:author="Unknown">
        <w:r w:rsidRPr="00CF0688">
          <w:rPr>
            <w:rFonts w:ascii="Consolas" w:eastAsia="Times New Roman" w:hAnsi="Consolas" w:cs="Consolas"/>
            <w:sz w:val="23"/>
            <w:szCs w:val="23"/>
            <w:lang w:eastAsia="en-IN"/>
          </w:rPr>
          <w:t>i</w:t>
        </w:r>
        <w:proofErr w:type="spellEnd"/>
        <w:proofErr w:type="gramEnd"/>
        <w:r w:rsidRPr="00CF0688">
          <w:rPr>
            <w:rFonts w:ascii="Consolas" w:eastAsia="Times New Roman" w:hAnsi="Consolas" w:cs="Consolas"/>
            <w:sz w:val="23"/>
            <w:szCs w:val="23"/>
            <w:lang w:eastAsia="en-IN"/>
          </w:rPr>
          <w:t xml:space="preserve">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1" w:author="Unknown"/>
          <w:rFonts w:ascii="Consolas" w:eastAsia="Times New Roman" w:hAnsi="Consolas" w:cs="Consolas"/>
          <w:sz w:val="23"/>
          <w:szCs w:val="23"/>
          <w:lang w:eastAsia="en-IN"/>
        </w:rPr>
      </w:pPr>
      <w:ins w:id="962"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3"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4" w:author="Unknown"/>
          <w:rFonts w:ascii="Consolas" w:eastAsia="Times New Roman" w:hAnsi="Consolas" w:cs="Consolas"/>
          <w:sz w:val="23"/>
          <w:szCs w:val="23"/>
          <w:lang w:eastAsia="en-IN"/>
        </w:rPr>
      </w:pPr>
      <w:ins w:id="965" w:author="Unknown">
        <w:r w:rsidRPr="00CF0688">
          <w:rPr>
            <w:rFonts w:ascii="Consolas" w:eastAsia="Times New Roman" w:hAnsi="Consolas" w:cs="Consolas"/>
            <w:sz w:val="23"/>
            <w:szCs w:val="23"/>
            <w:lang w:eastAsia="en-IN"/>
          </w:rPr>
          <w:t xml:space="preserve">//using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 xml:space="preserve"> command//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6" w:author="Unknown"/>
          <w:rFonts w:ascii="Consolas" w:eastAsia="Times New Roman" w:hAnsi="Consolas" w:cs="Consolas"/>
          <w:sz w:val="23"/>
          <w:szCs w:val="23"/>
          <w:lang w:eastAsia="en-IN"/>
        </w:rPr>
      </w:pPr>
      <w:ins w:id="967"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f4.txt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8" w:author="Unknown"/>
          <w:rFonts w:ascii="Consolas" w:eastAsia="Times New Roman" w:hAnsi="Consolas" w:cs="Consolas"/>
          <w:sz w:val="23"/>
          <w:szCs w:val="23"/>
          <w:lang w:eastAsia="en-IN"/>
        </w:rPr>
      </w:pPr>
      <w:ins w:id="969"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0" w:author="Unknown"/>
          <w:rFonts w:ascii="Consolas" w:eastAsia="Times New Roman" w:hAnsi="Consolas" w:cs="Consolas"/>
          <w:sz w:val="23"/>
          <w:szCs w:val="23"/>
          <w:lang w:eastAsia="en-IN"/>
        </w:rPr>
      </w:pPr>
      <w:proofErr w:type="spellStart"/>
      <w:proofErr w:type="gramStart"/>
      <w:ins w:id="971" w:author="Unknown">
        <w:r w:rsidRPr="00CF0688">
          <w:rPr>
            <w:rFonts w:ascii="Consolas" w:eastAsia="Times New Roman" w:hAnsi="Consolas" w:cs="Consolas"/>
            <w:sz w:val="23"/>
            <w:szCs w:val="23"/>
            <w:lang w:eastAsia="en-IN"/>
          </w:rPr>
          <w:t>i</w:t>
        </w:r>
        <w:proofErr w:type="spellEnd"/>
        <w:proofErr w:type="gramEnd"/>
        <w:r w:rsidRPr="00CF0688">
          <w:rPr>
            <w:rFonts w:ascii="Consolas" w:eastAsia="Times New Roman" w:hAnsi="Consolas" w:cs="Consolas"/>
            <w:sz w:val="23"/>
            <w:szCs w:val="23"/>
            <w:lang w:eastAsia="en-IN"/>
          </w:rPr>
          <w:t xml:space="preserve">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2" w:author="Unknown"/>
          <w:rFonts w:ascii="Consolas" w:eastAsia="Times New Roman" w:hAnsi="Consolas" w:cs="Consolas"/>
          <w:sz w:val="23"/>
          <w:szCs w:val="23"/>
          <w:lang w:eastAsia="en-IN"/>
        </w:rPr>
      </w:pPr>
      <w:ins w:id="973"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5" w:author="Unknown"/>
          <w:rFonts w:ascii="Consolas" w:eastAsia="Times New Roman" w:hAnsi="Consolas" w:cs="Consolas"/>
          <w:sz w:val="23"/>
          <w:szCs w:val="23"/>
          <w:lang w:eastAsia="en-IN"/>
        </w:rPr>
      </w:pPr>
      <w:ins w:id="976" w:author="Unknown">
        <w:r w:rsidRPr="00CF0688">
          <w:rPr>
            <w:rFonts w:ascii="Consolas" w:eastAsia="Times New Roman" w:hAnsi="Consolas" w:cs="Consolas"/>
            <w:sz w:val="23"/>
            <w:szCs w:val="23"/>
            <w:lang w:eastAsia="en-IN"/>
          </w:rPr>
          <w:t>/*the lines aren't treated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7" w:author="Unknown"/>
          <w:rFonts w:ascii="Consolas" w:eastAsia="Times New Roman" w:hAnsi="Consolas" w:cs="Consolas"/>
          <w:sz w:val="23"/>
          <w:szCs w:val="23"/>
          <w:lang w:eastAsia="en-IN"/>
        </w:rPr>
      </w:pPr>
      <w:proofErr w:type="gramStart"/>
      <w:ins w:id="978" w:author="Unknown">
        <w:r w:rsidRPr="00CF0688">
          <w:rPr>
            <w:rFonts w:ascii="Consolas" w:eastAsia="Times New Roman" w:hAnsi="Consolas" w:cs="Consolas"/>
            <w:sz w:val="23"/>
            <w:szCs w:val="23"/>
            <w:lang w:eastAsia="en-IN"/>
          </w:rPr>
          <w:t>as</w:t>
        </w:r>
        <w:proofErr w:type="gramEnd"/>
        <w:r w:rsidRPr="00CF0688">
          <w:rPr>
            <w:rFonts w:ascii="Consolas" w:eastAsia="Times New Roman" w:hAnsi="Consolas" w:cs="Consolas"/>
            <w:sz w:val="23"/>
            <w:szCs w:val="23"/>
            <w:lang w:eastAsia="en-IN"/>
          </w:rPr>
          <w:t xml:space="preserve"> duplicates with simple </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9" w:author="Unknown"/>
          <w:rFonts w:ascii="Consolas" w:eastAsia="Times New Roman" w:hAnsi="Consolas" w:cs="Consolas"/>
          <w:sz w:val="23"/>
          <w:szCs w:val="23"/>
          <w:lang w:eastAsia="en-IN"/>
        </w:rPr>
      </w:pPr>
      <w:proofErr w:type="gramStart"/>
      <w:ins w:id="980" w:author="Unknown">
        <w:r w:rsidRPr="00CF0688">
          <w:rPr>
            <w:rFonts w:ascii="Consolas" w:eastAsia="Times New Roman" w:hAnsi="Consolas" w:cs="Consolas"/>
            <w:sz w:val="23"/>
            <w:szCs w:val="23"/>
            <w:lang w:eastAsia="en-IN"/>
          </w:rPr>
          <w:t>use</w:t>
        </w:r>
        <w:proofErr w:type="gramEnd"/>
        <w:r w:rsidRPr="00CF0688">
          <w:rPr>
            <w:rFonts w:ascii="Consolas" w:eastAsia="Times New Roman" w:hAnsi="Consolas" w:cs="Consolas"/>
            <w:sz w:val="23"/>
            <w:szCs w:val="23"/>
            <w:lang w:eastAsia="en-IN"/>
          </w:rPr>
          <w:t xml:space="preserve"> of </w:t>
        </w:r>
        <w:proofErr w:type="spellStart"/>
        <w:r w:rsidRPr="00CF0688">
          <w:rPr>
            <w:rFonts w:ascii="Consolas" w:eastAsia="Times New Roman" w:hAnsi="Consolas" w:cs="Consolas"/>
            <w:sz w:val="23"/>
            <w:szCs w:val="23"/>
            <w:lang w:eastAsia="en-IN"/>
          </w:rPr>
          <w:t>uniq</w:t>
        </w:r>
        <w:proofErr w:type="spellEnd"/>
        <w:r w:rsidRPr="00CF0688">
          <w:rPr>
            <w:rFonts w:ascii="Consolas" w:eastAsia="Times New Roman" w:hAnsi="Consolas" w:cs="Consolas"/>
            <w:sz w:val="23"/>
            <w:szCs w:val="23"/>
            <w:lang w:eastAsia="en-IN"/>
          </w:rPr>
          <w: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1"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2" w:author="Unknown"/>
          <w:rFonts w:ascii="Consolas" w:eastAsia="Times New Roman" w:hAnsi="Consolas" w:cs="Consolas"/>
          <w:sz w:val="23"/>
          <w:szCs w:val="23"/>
          <w:lang w:eastAsia="en-IN"/>
        </w:rPr>
      </w:pPr>
      <w:ins w:id="983" w:author="Unknown">
        <w:r w:rsidRPr="00CF0688">
          <w:rPr>
            <w:rFonts w:ascii="Consolas" w:eastAsia="Times New Roman" w:hAnsi="Consolas" w:cs="Consolas"/>
            <w:sz w:val="23"/>
            <w:szCs w:val="23"/>
            <w:lang w:eastAsia="en-IN"/>
          </w:rPr>
          <w:t>//now using -</w:t>
        </w:r>
        <w:proofErr w:type="spellStart"/>
        <w:r w:rsidRPr="00CF0688">
          <w:rPr>
            <w:rFonts w:ascii="Consolas" w:eastAsia="Times New Roman" w:hAnsi="Consolas" w:cs="Consolas"/>
            <w:sz w:val="23"/>
            <w:szCs w:val="23"/>
            <w:lang w:eastAsia="en-IN"/>
          </w:rPr>
          <w:t>i</w:t>
        </w:r>
        <w:proofErr w:type="spellEnd"/>
        <w:r w:rsidRPr="00CF0688">
          <w:rPr>
            <w:rFonts w:ascii="Consolas" w:eastAsia="Times New Roman" w:hAnsi="Consolas" w:cs="Consolas"/>
            <w:sz w:val="23"/>
            <w:szCs w:val="23"/>
            <w:lang w:eastAsia="en-IN"/>
          </w:rPr>
          <w:t xml:space="preserve">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5" w:author="Unknown"/>
          <w:rFonts w:ascii="Consolas" w:eastAsia="Times New Roman" w:hAnsi="Consolas" w:cs="Consolas"/>
          <w:sz w:val="23"/>
          <w:szCs w:val="23"/>
          <w:lang w:eastAsia="en-IN"/>
        </w:rPr>
      </w:pPr>
      <w:ins w:id="986" w:author="Unknown">
        <w:r w:rsidRPr="00CF0688">
          <w:rPr>
            <w:rFonts w:ascii="Consolas" w:eastAsia="Times New Roman" w:hAnsi="Consolas" w:cs="Consolas"/>
            <w:b/>
            <w:bCs/>
            <w:sz w:val="23"/>
            <w:szCs w:val="23"/>
            <w:bdr w:val="none" w:sz="0" w:space="0" w:color="auto" w:frame="1"/>
            <w:lang w:eastAsia="en-IN"/>
          </w:rPr>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w:t>
        </w:r>
        <w:proofErr w:type="spellStart"/>
        <w:r w:rsidRPr="00CF0688">
          <w:rPr>
            <w:rFonts w:ascii="Consolas" w:eastAsia="Times New Roman" w:hAnsi="Consolas" w:cs="Consolas"/>
            <w:b/>
            <w:bCs/>
            <w:sz w:val="23"/>
            <w:szCs w:val="23"/>
            <w:bdr w:val="none" w:sz="0" w:space="0" w:color="auto" w:frame="1"/>
            <w:lang w:eastAsia="en-IN"/>
          </w:rPr>
          <w:t>i</w:t>
        </w:r>
        <w:proofErr w:type="spellEnd"/>
        <w:r w:rsidRPr="00CF0688">
          <w:rPr>
            <w:rFonts w:ascii="Consolas" w:eastAsia="Times New Roman" w:hAnsi="Consolas" w:cs="Consolas"/>
            <w:b/>
            <w:bCs/>
            <w:sz w:val="23"/>
            <w:szCs w:val="23"/>
            <w:bdr w:val="none" w:sz="0" w:space="0" w:color="auto" w:frame="1"/>
            <w:lang w:eastAsia="en-IN"/>
          </w:rPr>
          <w:t xml:space="preserve"> f4.txt</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7" w:author="Unknown"/>
          <w:rFonts w:ascii="Consolas" w:eastAsia="Times New Roman" w:hAnsi="Consolas" w:cs="Consolas"/>
          <w:sz w:val="23"/>
          <w:szCs w:val="23"/>
          <w:lang w:eastAsia="en-IN"/>
        </w:rPr>
      </w:pPr>
      <w:ins w:id="988" w:author="Unknown">
        <w:r w:rsidRPr="00CF0688">
          <w:rPr>
            <w:rFonts w:ascii="Consolas" w:eastAsia="Times New Roman" w:hAnsi="Consolas" w:cs="Consolas"/>
            <w:sz w:val="23"/>
            <w:szCs w:val="23"/>
            <w:lang w:eastAsia="en-IN"/>
          </w:rPr>
          <w:t>I LOVE MUSIC</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89" w:author="Unknown"/>
          <w:rFonts w:ascii="Consolas" w:eastAsia="Times New Roman" w:hAnsi="Consolas" w:cs="Consolas"/>
          <w:sz w:val="23"/>
          <w:szCs w:val="23"/>
          <w:lang w:eastAsia="en-IN"/>
        </w:rPr>
      </w:pPr>
      <w:ins w:id="990" w:author="Unknown">
        <w:r w:rsidRPr="00CF0688">
          <w:rPr>
            <w:rFonts w:ascii="Consolas" w:eastAsia="Times New Roman" w:hAnsi="Consolas" w:cs="Consolas"/>
            <w:sz w:val="23"/>
            <w:szCs w:val="23"/>
            <w:lang w:eastAsia="en-IN"/>
          </w:rPr>
          <w:t>THANKS</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91"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92" w:author="Unknown"/>
          <w:rFonts w:ascii="Consolas" w:eastAsia="Times New Roman" w:hAnsi="Consolas" w:cs="Consolas"/>
          <w:sz w:val="23"/>
          <w:szCs w:val="23"/>
          <w:lang w:eastAsia="en-IN"/>
        </w:rPr>
      </w:pPr>
      <w:ins w:id="993" w:author="Unknown">
        <w:r w:rsidRPr="00CF0688">
          <w:rPr>
            <w:rFonts w:ascii="Consolas" w:eastAsia="Times New Roman" w:hAnsi="Consolas" w:cs="Consolas"/>
            <w:sz w:val="23"/>
            <w:szCs w:val="23"/>
            <w:lang w:eastAsia="en-IN"/>
          </w:rPr>
          <w:t>/*now second line is removed</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94" w:author="Unknown"/>
          <w:rFonts w:ascii="Consolas" w:eastAsia="Times New Roman" w:hAnsi="Consolas" w:cs="Consolas"/>
          <w:sz w:val="23"/>
          <w:szCs w:val="23"/>
          <w:lang w:eastAsia="en-IN"/>
        </w:rPr>
      </w:pPr>
      <w:proofErr w:type="gramStart"/>
      <w:ins w:id="995" w:author="Unknown">
        <w:r w:rsidRPr="00CF0688">
          <w:rPr>
            <w:rFonts w:ascii="Consolas" w:eastAsia="Times New Roman" w:hAnsi="Consolas" w:cs="Consolas"/>
            <w:sz w:val="23"/>
            <w:szCs w:val="23"/>
            <w:lang w:eastAsia="en-IN"/>
          </w:rPr>
          <w:t>when</w:t>
        </w:r>
        <w:proofErr w:type="gramEnd"/>
        <w:r w:rsidRPr="00CF0688">
          <w:rPr>
            <w:rFonts w:ascii="Consolas" w:eastAsia="Times New Roman" w:hAnsi="Consolas" w:cs="Consolas"/>
            <w:sz w:val="23"/>
            <w:szCs w:val="23"/>
            <w:lang w:eastAsia="en-IN"/>
          </w:rPr>
          <w:t xml:space="preserve"> -</w:t>
        </w:r>
        <w:proofErr w:type="spellStart"/>
        <w:r w:rsidRPr="00CF0688">
          <w:rPr>
            <w:rFonts w:ascii="Consolas" w:eastAsia="Times New Roman" w:hAnsi="Consolas" w:cs="Consolas"/>
            <w:sz w:val="23"/>
            <w:szCs w:val="23"/>
            <w:lang w:eastAsia="en-IN"/>
          </w:rPr>
          <w:t>i</w:t>
        </w:r>
        <w:proofErr w:type="spellEnd"/>
        <w:r w:rsidRPr="00CF0688">
          <w:rPr>
            <w:rFonts w:ascii="Consolas" w:eastAsia="Times New Roman" w:hAnsi="Consolas" w:cs="Consolas"/>
            <w:sz w:val="23"/>
            <w:szCs w:val="23"/>
            <w:lang w:eastAsia="en-IN"/>
          </w:rPr>
          <w:t xml:space="preserve"> option is used*/</w:t>
        </w:r>
      </w:ins>
    </w:p>
    <w:p w:rsidR="00CF0688" w:rsidRPr="00CF0688" w:rsidRDefault="00CF0688" w:rsidP="00CF0688">
      <w:pPr>
        <w:spacing w:after="0" w:line="240" w:lineRule="auto"/>
        <w:textAlignment w:val="baseline"/>
        <w:rPr>
          <w:ins w:id="996" w:author="Unknown"/>
          <w:rFonts w:ascii="Arial" w:eastAsia="Times New Roman" w:hAnsi="Arial" w:cs="Arial"/>
          <w:sz w:val="25"/>
          <w:szCs w:val="25"/>
          <w:lang w:eastAsia="en-IN"/>
        </w:rPr>
      </w:pPr>
      <w:ins w:id="997" w:author="Unknown">
        <w:r w:rsidRPr="00CF0688">
          <w:rPr>
            <w:rFonts w:ascii="Arial" w:eastAsia="Times New Roman" w:hAnsi="Arial" w:cs="Arial"/>
            <w:b/>
            <w:bCs/>
            <w:sz w:val="25"/>
            <w:lang w:eastAsia="en-IN"/>
          </w:rPr>
          <w:t xml:space="preserve">9. Using -z </w:t>
        </w:r>
        <w:proofErr w:type="gramStart"/>
        <w:r w:rsidRPr="00CF0688">
          <w:rPr>
            <w:rFonts w:ascii="Arial" w:eastAsia="Times New Roman" w:hAnsi="Arial" w:cs="Arial"/>
            <w:b/>
            <w:bCs/>
            <w:sz w:val="25"/>
            <w:lang w:eastAsia="en-IN"/>
          </w:rPr>
          <w:t>option :</w:t>
        </w:r>
        <w:proofErr w:type="gramEnd"/>
        <w:r w:rsidRPr="00CF0688">
          <w:rPr>
            <w:rFonts w:ascii="Arial" w:eastAsia="Times New Roman" w:hAnsi="Arial" w:cs="Arial"/>
            <w:sz w:val="25"/>
            <w:szCs w:val="25"/>
            <w:lang w:eastAsia="en-IN"/>
          </w:rPr>
          <w:t xml:space="preserve"> By default, the output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produces is newline terminated. However, if you want, you want to have a NULL terminated output instead (useful while dealing with </w:t>
        </w:r>
        <w:proofErr w:type="spellStart"/>
        <w:r w:rsidRPr="00CF0688">
          <w:rPr>
            <w:rFonts w:ascii="Arial" w:eastAsia="Times New Roman" w:hAnsi="Arial" w:cs="Arial"/>
            <w:sz w:val="25"/>
            <w:szCs w:val="25"/>
            <w:lang w:eastAsia="en-IN"/>
          </w:rPr>
          <w:t>uniq</w:t>
        </w:r>
        <w:proofErr w:type="spellEnd"/>
        <w:r w:rsidRPr="00CF0688">
          <w:rPr>
            <w:rFonts w:ascii="Arial" w:eastAsia="Times New Roman" w:hAnsi="Arial" w:cs="Arial"/>
            <w:sz w:val="25"/>
            <w:szCs w:val="25"/>
            <w:lang w:eastAsia="en-IN"/>
          </w:rPr>
          <w:t xml:space="preserve"> in scripts). This can be made possible using the -z command line option.</w:t>
        </w:r>
      </w:ins>
    </w:p>
    <w:p w:rsidR="00CF0688" w:rsidRPr="00CF0688" w:rsidRDefault="00CF0688" w:rsidP="00CF0688">
      <w:pPr>
        <w:spacing w:after="153" w:line="240" w:lineRule="auto"/>
        <w:textAlignment w:val="baseline"/>
        <w:rPr>
          <w:ins w:id="998" w:author="Unknown"/>
          <w:rFonts w:ascii="Arial" w:eastAsia="Times New Roman" w:hAnsi="Arial" w:cs="Arial"/>
          <w:sz w:val="25"/>
          <w:szCs w:val="25"/>
          <w:lang w:eastAsia="en-IN"/>
        </w:rPr>
      </w:pPr>
      <w:ins w:id="999" w:author="Unknown">
        <w:r w:rsidRPr="00CF0688">
          <w:rPr>
            <w:rFonts w:ascii="Arial" w:eastAsia="Times New Roman" w:hAnsi="Arial" w:cs="Arial"/>
            <w:sz w:val="25"/>
            <w:szCs w:val="25"/>
            <w:lang w:eastAsia="en-IN"/>
          </w:rPr>
          <w:t>Syntax:</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1000" w:author="Unknown"/>
          <w:rFonts w:ascii="Consolas" w:eastAsia="Times New Roman" w:hAnsi="Consolas" w:cs="Consolas"/>
          <w:sz w:val="23"/>
          <w:szCs w:val="23"/>
          <w:lang w:eastAsia="en-IN"/>
        </w:rPr>
      </w:pPr>
      <w:ins w:id="1001" w:author="Unknown">
        <w:r w:rsidRPr="00CF0688">
          <w:rPr>
            <w:rFonts w:ascii="Consolas" w:eastAsia="Times New Roman" w:hAnsi="Consolas" w:cs="Consolas"/>
            <w:sz w:val="23"/>
            <w:szCs w:val="23"/>
            <w:lang w:eastAsia="en-IN"/>
          </w:rPr>
          <w:t xml:space="preserve">//syntax of using </w:t>
        </w:r>
        <w:proofErr w:type="spellStart"/>
        <w:r w:rsidRPr="00CF0688">
          <w:rPr>
            <w:rFonts w:ascii="Consolas" w:eastAsia="Times New Roman" w:hAnsi="Consolas" w:cs="Consolas"/>
            <w:sz w:val="23"/>
            <w:szCs w:val="23"/>
            <w:lang w:eastAsia="en-IN"/>
          </w:rPr>
          <w:t>uniq</w:t>
        </w:r>
        <w:proofErr w:type="spellEnd"/>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1002" w:author="Unknown"/>
          <w:rFonts w:ascii="Consolas" w:eastAsia="Times New Roman" w:hAnsi="Consolas" w:cs="Consolas"/>
          <w:sz w:val="23"/>
          <w:szCs w:val="23"/>
          <w:lang w:eastAsia="en-IN"/>
        </w:rPr>
      </w:pPr>
      <w:proofErr w:type="gramStart"/>
      <w:ins w:id="1003" w:author="Unknown">
        <w:r w:rsidRPr="00CF0688">
          <w:rPr>
            <w:rFonts w:ascii="Consolas" w:eastAsia="Times New Roman" w:hAnsi="Consolas" w:cs="Consolas"/>
            <w:sz w:val="23"/>
            <w:szCs w:val="23"/>
            <w:lang w:eastAsia="en-IN"/>
          </w:rPr>
          <w:t>with</w:t>
        </w:r>
        <w:proofErr w:type="gramEnd"/>
        <w:r w:rsidRPr="00CF0688">
          <w:rPr>
            <w:rFonts w:ascii="Consolas" w:eastAsia="Times New Roman" w:hAnsi="Consolas" w:cs="Consolas"/>
            <w:sz w:val="23"/>
            <w:szCs w:val="23"/>
            <w:lang w:eastAsia="en-IN"/>
          </w:rPr>
          <w:t xml:space="preserve"> -z option//</w:t>
        </w:r>
      </w:ins>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ins w:id="1004" w:author="Unknown"/>
          <w:rFonts w:ascii="Consolas" w:eastAsia="Times New Roman" w:hAnsi="Consolas" w:cs="Consolas"/>
          <w:sz w:val="23"/>
          <w:szCs w:val="23"/>
          <w:lang w:eastAsia="en-IN"/>
        </w:rPr>
      </w:pPr>
    </w:p>
    <w:p w:rsidR="00CF0688" w:rsidRPr="00CF0688" w:rsidRDefault="00CF0688" w:rsidP="00CF06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05" w:author="Unknown"/>
          <w:rFonts w:ascii="Consolas" w:eastAsia="Times New Roman" w:hAnsi="Consolas" w:cs="Consolas"/>
          <w:sz w:val="23"/>
          <w:szCs w:val="23"/>
          <w:lang w:eastAsia="en-IN"/>
        </w:rPr>
      </w:pPr>
      <w:ins w:id="1006" w:author="Unknown">
        <w:r w:rsidRPr="00CF0688">
          <w:rPr>
            <w:rFonts w:ascii="Consolas" w:eastAsia="Times New Roman" w:hAnsi="Consolas" w:cs="Consolas"/>
            <w:b/>
            <w:bCs/>
            <w:sz w:val="23"/>
            <w:szCs w:val="23"/>
            <w:bdr w:val="none" w:sz="0" w:space="0" w:color="auto" w:frame="1"/>
            <w:lang w:eastAsia="en-IN"/>
          </w:rPr>
          <w:lastRenderedPageBreak/>
          <w:t>$</w:t>
        </w:r>
        <w:proofErr w:type="spellStart"/>
        <w:r w:rsidRPr="00CF0688">
          <w:rPr>
            <w:rFonts w:ascii="Consolas" w:eastAsia="Times New Roman" w:hAnsi="Consolas" w:cs="Consolas"/>
            <w:b/>
            <w:bCs/>
            <w:sz w:val="23"/>
            <w:szCs w:val="23"/>
            <w:bdr w:val="none" w:sz="0" w:space="0" w:color="auto" w:frame="1"/>
            <w:lang w:eastAsia="en-IN"/>
          </w:rPr>
          <w:t>uniq</w:t>
        </w:r>
        <w:proofErr w:type="spellEnd"/>
        <w:r w:rsidRPr="00CF0688">
          <w:rPr>
            <w:rFonts w:ascii="Consolas" w:eastAsia="Times New Roman" w:hAnsi="Consolas" w:cs="Consolas"/>
            <w:b/>
            <w:bCs/>
            <w:sz w:val="23"/>
            <w:szCs w:val="23"/>
            <w:bdr w:val="none" w:sz="0" w:space="0" w:color="auto" w:frame="1"/>
            <w:lang w:eastAsia="en-IN"/>
          </w:rPr>
          <w:t xml:space="preserve"> -z file-name</w:t>
        </w:r>
      </w:ins>
    </w:p>
    <w:p w:rsidR="00CF0688" w:rsidRDefault="00CF0688"/>
    <w:sectPr w:rsidR="00CF0688" w:rsidSect="00AC1A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B74A6"/>
    <w:multiLevelType w:val="multilevel"/>
    <w:tmpl w:val="BC6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C6AB0"/>
    <w:multiLevelType w:val="multilevel"/>
    <w:tmpl w:val="6394A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4C7090"/>
    <w:multiLevelType w:val="multilevel"/>
    <w:tmpl w:val="38F8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430C0B"/>
    <w:multiLevelType w:val="multilevel"/>
    <w:tmpl w:val="1DB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C3527"/>
    <w:rsid w:val="004D5FDF"/>
    <w:rsid w:val="009C0433"/>
    <w:rsid w:val="00AC1A3E"/>
    <w:rsid w:val="00AC3527"/>
    <w:rsid w:val="00CF06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A3E"/>
  </w:style>
  <w:style w:type="paragraph" w:styleId="Heading1">
    <w:name w:val="heading 1"/>
    <w:basedOn w:val="Normal"/>
    <w:link w:val="Heading1Char"/>
    <w:uiPriority w:val="9"/>
    <w:qFormat/>
    <w:rsid w:val="00AC3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2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C3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527"/>
    <w:rPr>
      <w:b/>
      <w:bCs/>
    </w:rPr>
  </w:style>
  <w:style w:type="paragraph" w:styleId="HTMLPreformatted">
    <w:name w:val="HTML Preformatted"/>
    <w:basedOn w:val="Normal"/>
    <w:link w:val="HTMLPreformattedChar"/>
    <w:uiPriority w:val="99"/>
    <w:semiHidden/>
    <w:unhideWhenUsed/>
    <w:rsid w:val="00AC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527"/>
    <w:rPr>
      <w:rFonts w:ascii="Courier New" w:eastAsia="Times New Roman" w:hAnsi="Courier New" w:cs="Courier New"/>
      <w:sz w:val="20"/>
      <w:szCs w:val="20"/>
      <w:lang w:eastAsia="en-IN"/>
    </w:rPr>
  </w:style>
  <w:style w:type="character" w:styleId="Emphasis">
    <w:name w:val="Emphasis"/>
    <w:basedOn w:val="DefaultParagraphFont"/>
    <w:uiPriority w:val="20"/>
    <w:qFormat/>
    <w:rsid w:val="00AC3527"/>
    <w:rPr>
      <w:i/>
      <w:iCs/>
    </w:rPr>
  </w:style>
  <w:style w:type="character" w:styleId="Hyperlink">
    <w:name w:val="Hyperlink"/>
    <w:basedOn w:val="DefaultParagraphFont"/>
    <w:uiPriority w:val="99"/>
    <w:semiHidden/>
    <w:unhideWhenUsed/>
    <w:rsid w:val="00AC3527"/>
    <w:rPr>
      <w:color w:val="0000FF"/>
      <w:u w:val="single"/>
    </w:rPr>
  </w:style>
</w:styles>
</file>

<file path=word/webSettings.xml><?xml version="1.0" encoding="utf-8"?>
<w:webSettings xmlns:r="http://schemas.openxmlformats.org/officeDocument/2006/relationships" xmlns:w="http://schemas.openxmlformats.org/wordprocessingml/2006/main">
  <w:divs>
    <w:div w:id="1062288575">
      <w:bodyDiv w:val="1"/>
      <w:marLeft w:val="0"/>
      <w:marRight w:val="0"/>
      <w:marTop w:val="0"/>
      <w:marBottom w:val="0"/>
      <w:divBdr>
        <w:top w:val="none" w:sz="0" w:space="0" w:color="auto"/>
        <w:left w:val="none" w:sz="0" w:space="0" w:color="auto"/>
        <w:bottom w:val="none" w:sz="0" w:space="0" w:color="auto"/>
        <w:right w:val="none" w:sz="0" w:space="0" w:color="auto"/>
      </w:divBdr>
    </w:div>
    <w:div w:id="1116676067">
      <w:bodyDiv w:val="1"/>
      <w:marLeft w:val="0"/>
      <w:marRight w:val="0"/>
      <w:marTop w:val="0"/>
      <w:marBottom w:val="0"/>
      <w:divBdr>
        <w:top w:val="none" w:sz="0" w:space="0" w:color="auto"/>
        <w:left w:val="none" w:sz="0" w:space="0" w:color="auto"/>
        <w:bottom w:val="none" w:sz="0" w:space="0" w:color="auto"/>
        <w:right w:val="none" w:sz="0" w:space="0" w:color="auto"/>
      </w:divBdr>
    </w:div>
    <w:div w:id="1859419143">
      <w:bodyDiv w:val="1"/>
      <w:marLeft w:val="0"/>
      <w:marRight w:val="0"/>
      <w:marTop w:val="0"/>
      <w:marBottom w:val="0"/>
      <w:divBdr>
        <w:top w:val="none" w:sz="0" w:space="0" w:color="auto"/>
        <w:left w:val="none" w:sz="0" w:space="0" w:color="auto"/>
        <w:bottom w:val="none" w:sz="0" w:space="0" w:color="auto"/>
        <w:right w:val="none" w:sz="0" w:space="0" w:color="auto"/>
      </w:divBdr>
    </w:div>
    <w:div w:id="19637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3</cp:revision>
  <dcterms:created xsi:type="dcterms:W3CDTF">2019-02-11T13:29:00Z</dcterms:created>
  <dcterms:modified xsi:type="dcterms:W3CDTF">2019-02-11T19:28:00Z</dcterms:modified>
</cp:coreProperties>
</file>